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3E34B" w14:textId="5FA864A7" w:rsidR="00B07342" w:rsidRPr="00650006" w:rsidRDefault="00201EAC" w:rsidP="00650006">
      <w:pPr>
        <w:pStyle w:val="Titel"/>
      </w:pPr>
      <w:r>
        <w:t xml:space="preserve">Leact: </w:t>
      </w:r>
      <w:r w:rsidR="0053427C">
        <w:t>Fusion der KinectV2 und Leap</w:t>
      </w:r>
      <w:r w:rsidR="00217900">
        <w:t xml:space="preserve"> </w:t>
      </w:r>
      <w:r w:rsidR="0053427C">
        <w:t xml:space="preserve">Motion zur </w:t>
      </w:r>
      <w:r w:rsidR="00FF67D2">
        <w:t>erweiterten Menüsteuerung</w:t>
      </w:r>
      <w:r w:rsidR="00DF22C9">
        <w:t xml:space="preserve"> in VR</w:t>
      </w:r>
    </w:p>
    <w:p w14:paraId="03B3B520" w14:textId="77777777" w:rsidR="000269E1" w:rsidRPr="00810E21" w:rsidRDefault="0053427C" w:rsidP="00810E21">
      <w:pPr>
        <w:pStyle w:val="Autor"/>
      </w:pPr>
      <w:bookmarkStart w:id="0" w:name="_Toc414093461"/>
      <w:bookmarkStart w:id="1" w:name="_Toc491485384"/>
      <w:bookmarkStart w:id="2" w:name="_Toc12759600"/>
      <w:r>
        <w:t>Patrick Höling</w:t>
      </w:r>
      <w:r w:rsidR="00137358">
        <w:t xml:space="preserve">, </w:t>
      </w:r>
      <w:r>
        <w:t>Tobias Michel Latta</w:t>
      </w:r>
    </w:p>
    <w:p w14:paraId="2038504A" w14:textId="77777777" w:rsidR="000269E1" w:rsidRDefault="000269E1" w:rsidP="000269E1">
      <w:pPr>
        <w:pStyle w:val="Zusammenfassung"/>
      </w:pPr>
      <w:r>
        <w:t>Zusammenfassung</w:t>
      </w:r>
    </w:p>
    <w:p w14:paraId="2B6CDB2F" w14:textId="4C58D28C" w:rsidR="003A13BB" w:rsidRDefault="00FC4EFD" w:rsidP="000269E1">
      <w:pPr>
        <w:pStyle w:val="Zusammenfassungstext"/>
      </w:pPr>
      <w:r>
        <w:t>In dieser Ausarbeitung wird eine Möglichkeit zur Fusion von KinectV2- und Leap Motion-</w:t>
      </w:r>
      <w:r w:rsidR="00FF67D2">
        <w:t>Sensordaten</w:t>
      </w:r>
      <w:r>
        <w:t xml:space="preserve"> erklärt</w:t>
      </w:r>
      <w:r w:rsidR="00DF22C9">
        <w:t xml:space="preserve"> um </w:t>
      </w:r>
      <w:r w:rsidR="00FF67D2">
        <w:t>eine Menüsteuerung</w:t>
      </w:r>
      <w:r w:rsidR="00DF22C9">
        <w:t xml:space="preserve"> in der Virtuellen Realität (VR) zu </w:t>
      </w:r>
      <w:r w:rsidR="00FF67D2">
        <w:t>implementieren</w:t>
      </w:r>
      <w:r>
        <w:t>.</w:t>
      </w:r>
      <w:r w:rsidR="0083553C">
        <w:t xml:space="preserve"> Das erstellte Framework nennt sich </w:t>
      </w:r>
      <w:r w:rsidR="0083553C">
        <w:rPr>
          <w:i/>
        </w:rPr>
        <w:t>Leact</w:t>
      </w:r>
      <w:r w:rsidR="0083553C">
        <w:t xml:space="preserve"> und ist motiviert durch</w:t>
      </w:r>
      <w:r>
        <w:t xml:space="preserve"> die Kombination aus hoher Auflösung der Fingererkennung der Leap Motion</w:t>
      </w:r>
      <w:r w:rsidR="00217900">
        <w:t xml:space="preserve"> (LM)</w:t>
      </w:r>
      <w:r>
        <w:t xml:space="preserve"> sowie dem großen Bewegungsradius der Kinect</w:t>
      </w:r>
      <w:r w:rsidR="00217900">
        <w:t xml:space="preserve"> </w:t>
      </w:r>
      <w:r>
        <w:t>V2.</w:t>
      </w:r>
      <w:r w:rsidR="002B0C83">
        <w:t xml:space="preserve"> Validiert wird das Konzept über die Implementierung einer kaskadierenden Menüführung und Manipulation von 3D-Objekten</w:t>
      </w:r>
      <w:r w:rsidR="00217900">
        <w:t>. Die Menüführung wi</w:t>
      </w:r>
      <w:r w:rsidR="0083553C">
        <w:t xml:space="preserve">rd über den großen Bewegungsradius der Kinect V2 realisiert und die Selektion sowie Manipulation der Objekte findet mit der LM statt. </w:t>
      </w:r>
      <w:r w:rsidR="00217900">
        <w:t>A</w:t>
      </w:r>
      <w:r w:rsidR="007A5644">
        <w:t>ufgrund der verbesserungswürdigen Verwertung de</w:t>
      </w:r>
      <w:r w:rsidR="00217900">
        <w:t>r Kinect</w:t>
      </w:r>
      <w:r w:rsidR="0083553C">
        <w:t xml:space="preserve"> </w:t>
      </w:r>
      <w:r w:rsidR="00217900">
        <w:t>V2-Sensordaten, die zu fehlerhaften Interaktionen in rund zehn Prozent der Fälle führt, wird eine Optimierung durch eine Tiefpassfilterung der Sensordaten empfohlen.</w:t>
      </w:r>
      <w:r w:rsidR="007A5644">
        <w:t xml:space="preserve"> </w:t>
      </w:r>
      <w:r w:rsidR="00217900">
        <w:t>So werden</w:t>
      </w:r>
      <w:r w:rsidR="00CD363C">
        <w:t xml:space="preserve"> nur eindeutig und zeitlich über einen gewissen Zeitraum bestehende Gesten erkannt.</w:t>
      </w:r>
    </w:p>
    <w:p w14:paraId="0A216BAD" w14:textId="77777777" w:rsidR="000269E1" w:rsidRDefault="000269E1" w:rsidP="000269E1">
      <w:pPr>
        <w:pStyle w:val="Zusammenfassungstext"/>
      </w:pPr>
    </w:p>
    <w:p w14:paraId="3F2C77E8" w14:textId="77777777" w:rsidR="000269E1" w:rsidRDefault="003A13BB" w:rsidP="000269E1">
      <w:pPr>
        <w:pStyle w:val="berschrift1"/>
      </w:pPr>
      <w:r>
        <w:br w:type="column"/>
      </w:r>
      <w:r w:rsidR="000269E1">
        <w:lastRenderedPageBreak/>
        <w:t>Einleitung</w:t>
      </w:r>
      <w:bookmarkEnd w:id="0"/>
      <w:bookmarkEnd w:id="1"/>
      <w:bookmarkEnd w:id="2"/>
    </w:p>
    <w:p w14:paraId="2800D1A1" w14:textId="0B00BCEF" w:rsidR="00C3681D" w:rsidRDefault="00743B2B" w:rsidP="00C3681D">
      <w:r>
        <w:t>Diese</w:t>
      </w:r>
      <w:r w:rsidR="00D675D7">
        <w:t xml:space="preserve"> Ausarbeitung</w:t>
      </w:r>
      <w:r>
        <w:t xml:space="preserve"> ist im Zusammenhang mit der Vorlesung </w:t>
      </w:r>
      <w:r>
        <w:rPr>
          <w:i/>
        </w:rPr>
        <w:t xml:space="preserve">Human Computer Interaction </w:t>
      </w:r>
      <w:r>
        <w:t xml:space="preserve">(HCI), gehalten von Prof. Dr. Birgit Wendholt im Wintersemester 2017/2018 an der Hochschule für Angewandte Wissenschaft Hamburg, entstanden. Während der Vorlesung werden unterschiedliche Implementierungen im Bereich HCI behandelt und in insgesamt drei Laborterminen getestet. Unter anderem handelt es sich dabei um das VR-Headset </w:t>
      </w:r>
      <w:r w:rsidRPr="00C3681D">
        <w:rPr>
          <w:i/>
        </w:rPr>
        <w:t>HTC Vive</w:t>
      </w:r>
      <w:r>
        <w:t xml:space="preserve">, sowie das Handtracking-System </w:t>
      </w:r>
      <w:r w:rsidRPr="00C3681D">
        <w:rPr>
          <w:i/>
        </w:rPr>
        <w:t>Leap Motio</w:t>
      </w:r>
      <w:r w:rsidR="00C3681D">
        <w:rPr>
          <w:i/>
        </w:rPr>
        <w:t>n</w:t>
      </w:r>
      <w:r>
        <w:t xml:space="preserve">. Beides in Verbindung mit der Entwicklungsumgebung Unity. </w:t>
      </w:r>
      <w:r w:rsidR="00C3681D">
        <w:t xml:space="preserve">Ebenfalls evaluiert wurde das Ganzkörper-Tracking-System von Microsoft, </w:t>
      </w:r>
      <w:r w:rsidR="009B792A">
        <w:t>g</w:t>
      </w:r>
      <w:r w:rsidR="00C3681D">
        <w:t xml:space="preserve">enannt </w:t>
      </w:r>
      <w:r w:rsidR="00C3681D">
        <w:rPr>
          <w:i/>
        </w:rPr>
        <w:t>Kinect V2</w:t>
      </w:r>
      <w:r w:rsidR="00C3681D">
        <w:t>.</w:t>
      </w:r>
    </w:p>
    <w:p w14:paraId="668F5CED" w14:textId="20785C99" w:rsidR="00951FA8" w:rsidRDefault="00DA5495" w:rsidP="00C3681D">
      <w:r>
        <w:t xml:space="preserve">Das Ziel dieser Ausarbeitung ist die Kombination von großem Bewegungsraum der Kinect mit dem genauen Handtracking der Leap Motion um eine intuitive Bedienung mit den Händen vor dem Körper hochauflösend abzubilden sowie außerhalb des Leap Motion-FOV </w:t>
      </w:r>
      <w:r w:rsidR="009B792A">
        <w:t>Gestensteuerung</w:t>
      </w:r>
      <w:r>
        <w:t xml:space="preserve"> zu ermöglichen. Durch die Bedienung der VR mit dem eigenen Körper wird die Immersion nicht zuletzt durch die visuelle Repräsentation der eigenen Hände gefördert. Auch muss kein externes Eingabegerät verwendet werden, welches Körperaktionen nur durch Tastendruck aufnehmen kann. Der Nutzer kann intuitiv die Geste aus der Realität vollziehen und sie wird durch die Leap Motion</w:t>
      </w:r>
      <w:r w:rsidR="00951FA8">
        <w:t xml:space="preserve"> aufgenommen sowie in der VR verarbeitet. </w:t>
      </w:r>
    </w:p>
    <w:p w14:paraId="24ECE91C" w14:textId="1A6A7351" w:rsidR="00813B6F" w:rsidRDefault="00951FA8" w:rsidP="00C3681D">
      <w:r>
        <w:t>Diese Intuivität ist wichtig um VR als Medium zu etablieren. An mehreren technischen Produkten lässt sich die Relevanz von einfacher Bedienung erkennen. Beispielsweise ist der Erfolg des Apple iPhone der ersten Generation auch darüber zu erklären, dass es eine intuitive Bedienung geschaffen hat, welche es auch weniger technisch-versierten Nutzern ermöglicht</w:t>
      </w:r>
      <w:r w:rsidR="003E1606">
        <w:t>e</w:t>
      </w:r>
      <w:r>
        <w:t xml:space="preserve"> komplexe Funktionen abzurufen und zu nutzen</w:t>
      </w:r>
      <w:r w:rsidR="00FC6817">
        <w:t xml:space="preserve"> (Laugesen, 2010)</w:t>
      </w:r>
      <w:r>
        <w:t>.</w:t>
      </w:r>
      <w:r w:rsidR="003E1606">
        <w:t xml:space="preserve"> So wird die Hemmschwelle zur Nutzung von Technik herabgesenkt, was wiederum bei den Entwicklern und Unternehmern Interesse weckt, in die gleiche Richtung zu investieren/produzieren. Ohne größere Erklärungen oder Schnittstellen (Werkzeuge) sollen Abläufe mit dem eigenen Körper durchgeführt werden, so wie es auch in der Realität hauptsächlich der Fall ist. Die Fehlerhäufigkeit bei einem Funktionsaufruf soll dabei auf maximal einen Fehlaufruf unter fünf Versuchen beschränkt werden.</w:t>
      </w:r>
    </w:p>
    <w:p w14:paraId="2FB79810" w14:textId="550EAA71" w:rsidR="003E1606" w:rsidRPr="007E2ABA" w:rsidRDefault="003E1606" w:rsidP="003E1606">
      <w:r>
        <w:t xml:space="preserve">Um den Lösungsansatz verständlich zu dokumentieren, wird dieser Aufsatz wie folgt gegliedert: Zuerst findet eine wissenschaftliche Einordnung statt, indem die Inhalte mit bestehenden Arbeiten verglichen werden. </w:t>
      </w:r>
      <w:r w:rsidR="007E2ABA">
        <w:t>Darüber hinaus werden verwendete Frameworks und Beispiele zur jeweiligen Implementierung von Kinect</w:t>
      </w:r>
      <w:r w:rsidR="0083553C">
        <w:t xml:space="preserve"> </w:t>
      </w:r>
      <w:r w:rsidR="007E2ABA">
        <w:t>V2 und Leap</w:t>
      </w:r>
      <w:r w:rsidR="0083553C">
        <w:t xml:space="preserve"> </w:t>
      </w:r>
      <w:r w:rsidR="007E2ABA">
        <w:t xml:space="preserve">Motion näher erläutert. Anschließend </w:t>
      </w:r>
      <w:r w:rsidR="0083553C">
        <w:t xml:space="preserve">gibt es einen kurzen Rundumschlag über den </w:t>
      </w:r>
      <w:r w:rsidR="007E2ABA">
        <w:t>derzeitigen Stand der Technik, d</w:t>
      </w:r>
      <w:r w:rsidR="0083553C">
        <w:t>er</w:t>
      </w:r>
      <w:r w:rsidR="007E2ABA">
        <w:t xml:space="preserve"> einen kritischen Blick auf die genutzten Produkte wirft, bevor sie in den Zusammenhang zum Vorlesungsinhalt von </w:t>
      </w:r>
      <w:r w:rsidR="007E2ABA">
        <w:rPr>
          <w:i/>
        </w:rPr>
        <w:t>HCI WS17/18</w:t>
      </w:r>
      <w:r w:rsidR="007E2ABA">
        <w:t xml:space="preserve"> gebracht werden. Diese Einordnung ist sinnvoll um die Sensorik tiefergehend zu erläutern.</w:t>
      </w:r>
      <w:r w:rsidR="00284B01">
        <w:t xml:space="preserve"> Der </w:t>
      </w:r>
      <w:r w:rsidR="0083553C">
        <w:t>Hauptteil</w:t>
      </w:r>
      <w:r w:rsidR="00284B01">
        <w:t xml:space="preserve"> beschäftigt sich mit </w:t>
      </w:r>
      <w:r w:rsidR="0083553C">
        <w:t>der Konzeptionierung und Umsetzung der Idee</w:t>
      </w:r>
      <w:r w:rsidR="00F0613B">
        <w:t>.</w:t>
      </w:r>
    </w:p>
    <w:p w14:paraId="31515CD4" w14:textId="77777777" w:rsidR="00572727" w:rsidRDefault="002B05BD" w:rsidP="00572727">
      <w:pPr>
        <w:pStyle w:val="berschrift1"/>
      </w:pPr>
      <w:r>
        <w:lastRenderedPageBreak/>
        <w:t>Realisierung</w:t>
      </w:r>
    </w:p>
    <w:p w14:paraId="196301A4" w14:textId="77777777" w:rsidR="002B05BD" w:rsidRDefault="002B05BD" w:rsidP="002B05BD">
      <w:pPr>
        <w:pStyle w:val="berschrift2"/>
      </w:pPr>
      <w:r>
        <w:t>Wissenschaftliche Einordnung</w:t>
      </w:r>
    </w:p>
    <w:p w14:paraId="0642B524" w14:textId="080B459C" w:rsidR="00100461" w:rsidRDefault="00100461" w:rsidP="00100461">
      <w:r>
        <w:t xml:space="preserve">In dem Paper </w:t>
      </w:r>
      <w:r>
        <w:rPr>
          <w:i/>
        </w:rPr>
        <w:t>Multi-sensor data fusion for hand tracking using Kinect and Leap Motion</w:t>
      </w:r>
      <w:r w:rsidR="00680B53">
        <w:t xml:space="preserve"> (Penelle, 2014) </w:t>
      </w:r>
      <w:r>
        <w:t>wird eine Verbindung zwischen dem hochauflösenden Handtracking der Leap Motion sowie dem großen Bewegungsbereich der Kinect V1 beschrieben. Auf mathematischer Ebene wird beschrieben, wie die Han</w:t>
      </w:r>
      <w:r w:rsidR="00873B9D">
        <w:t xml:space="preserve">dgelenke bei beiden Sensoren </w:t>
      </w:r>
      <w:r>
        <w:t xml:space="preserve">pixel-genau übereinander zu legen sind, wie also eine Kalibrierung und Registrierung beider Komponenten erfolgt. Anwendungsfall ist dabei </w:t>
      </w:r>
      <w:r w:rsidR="00873B9D">
        <w:t>die Schmerztherapie bei medizinischen Patienten, welche einen Arm verloren haben. Setzt sich der Betroffene ein VR-Headset auf, sollen die Bewegungen des vorhandenen Arms auf das letzte vorhandene Gelenk auf der amputierten Seite gespiegelt werden, um den Eindruck zu erwecken, dass beide Arme vorhanden sind. So können einfache Tätigkeiten ausgeführt werden und die Illusion des rekonstru</w:t>
      </w:r>
      <w:r w:rsidR="00680B53">
        <w:t>ierten Armes reduziert den Phanto</w:t>
      </w:r>
      <w:r w:rsidR="00873B9D">
        <w:t xml:space="preserve">mschmerz. </w:t>
      </w:r>
      <w:r w:rsidR="00680B53">
        <w:t>Überschneidungen zu diesem Aufsatz finden sich bei der komplementären Nutzung von Leap Motion und einer Kinect-Kamera. Zwar wird hier eine neuere Kinect-Version verwendet, jedoch ist der grundsätzliche Hintergrund einen größeren Bewegungsraum im Vergleich zur LM zu schaffen ebenfalls gegeben. Ein weiterer Unterschied ist die Herangehensweise an die Thematik. Durch die mathematische Beschreibung der Kalibrierungs- und Registrierungs-Algorithmen kann die Methodik auch auf</w:t>
      </w:r>
      <w:r w:rsidR="001934BE">
        <w:t xml:space="preserve"> andere Realisierung des Sensortyps angewendet werden. Dabei rückt jedoch die konkrete Implementierung in einer Entwicklungsumgebung in den Hintergrund, was die Ausführbarkeit für den durchschnittlichen Benutzer beschränkt. In diesem Aufsatz </w:t>
      </w:r>
      <w:r w:rsidR="00281878">
        <w:t>wird eine andere Zielsetzung verfolgt. Es soll ein Framework geschaffen werden, welches Sensorfusion von Kinect V2 und Leap Motion betreibt um eine interaktive und intuitive Menüführung zu bewerkstelligen, welche leicht für eigene Projekte adaptiert und genutzt werden kann.</w:t>
      </w:r>
    </w:p>
    <w:p w14:paraId="31E3827D" w14:textId="6926A0F9" w:rsidR="008D0BC9" w:rsidRDefault="00C80D64" w:rsidP="009C1A90">
      <w:r>
        <w:rPr>
          <w:i/>
        </w:rPr>
        <w:t>Interaktive Systeme (Band II)</w:t>
      </w:r>
      <w:r w:rsidR="007F3C51">
        <w:rPr>
          <w:i/>
        </w:rPr>
        <w:t xml:space="preserve"> </w:t>
      </w:r>
      <w:r w:rsidR="007F3C51">
        <w:t xml:space="preserve">(Preim &amp; Dachselt, 2015) liefert in Kapitel 8 einen Überblick über die Interaktion mit 3D-Objekten und empfiehlt beispielsweise eine </w:t>
      </w:r>
      <w:r w:rsidR="009C1A90">
        <w:t>Kreism</w:t>
      </w:r>
      <w:r w:rsidR="007F3C51">
        <w:t>enü</w:t>
      </w:r>
      <w:r w:rsidR="009C1A90">
        <w:t>-P</w:t>
      </w:r>
      <w:r w:rsidR="007F3C51">
        <w:t xml:space="preserve">latzierung </w:t>
      </w:r>
      <w:r w:rsidR="009C1A90">
        <w:t>an</w:t>
      </w:r>
      <w:r w:rsidR="007F3C51">
        <w:t xml:space="preserve"> festen Weltkoordinaten. Kontextabhängige Positionierung ist ebenfalls beschrieben und wird in dieser Ausarbeitung verwendet. D</w:t>
      </w:r>
      <w:r w:rsidR="009A58A0">
        <w:t>as Kreismenü ist an das Sichtfeld gekoppelt um stets verfügbar zu sein und eine klare Trennung zwischen Menüführung und Objektmanipulation zu realisieren.</w:t>
      </w:r>
      <w:r w:rsidR="009C1A90">
        <w:t xml:space="preserve"> Des Weiteren sind im dritten Teil des Buches Natural User Interfaces beschrieben, genauer genommen auch Gesten die mit den Händen oder Armen ausgeführt werden. Die </w:t>
      </w:r>
      <w:r w:rsidR="009C1A90">
        <w:rPr>
          <w:i/>
        </w:rPr>
        <w:t>Zeigegesten</w:t>
      </w:r>
      <w:r w:rsidR="009C1A90">
        <w:t xml:space="preserve"> (Preim &amp; Dachselt, S.491</w:t>
      </w:r>
      <w:r w:rsidR="00A81BE7">
        <w:t>, 2017</w:t>
      </w:r>
      <w:r w:rsidR="009C1A90">
        <w:t xml:space="preserve">) referenzieren (abstrakte) Objekte </w:t>
      </w:r>
      <w:r w:rsidR="00A81BE7">
        <w:t xml:space="preserve">in der Umgebung und werden ruhig ausgeführt. Kinder nutzen diese nonverbale Referenzierung aufgrund ihrer intuitiven Deutung durch die Erwachsenen. Um die Menüauswahl möglichst einfach und selbsterklärend zu gestalten, wird daher diese Art von Gesten verwendet. Die verwendeten Körperteile definieren darüber hinaus die Gesten als Hand- und Körpergesten (Preim &amp; Dachselt, </w:t>
      </w:r>
      <w:r w:rsidR="007F2423">
        <w:t>S.500-503, 2017)</w:t>
      </w:r>
      <w:r w:rsidR="00A81BE7">
        <w:t xml:space="preserve">. </w:t>
      </w:r>
    </w:p>
    <w:p w14:paraId="1F6E764C" w14:textId="77777777" w:rsidR="00043661" w:rsidRPr="009C1A90" w:rsidRDefault="00043661" w:rsidP="009C1A90"/>
    <w:p w14:paraId="03BD23FC" w14:textId="77777777" w:rsidR="002B05BD" w:rsidRDefault="002B05BD" w:rsidP="002B05BD">
      <w:pPr>
        <w:pStyle w:val="berschrift2"/>
        <w:rPr>
          <w:i/>
        </w:rPr>
      </w:pPr>
      <w:r>
        <w:lastRenderedPageBreak/>
        <w:t xml:space="preserve">Einordnung </w:t>
      </w:r>
      <w:r>
        <w:rPr>
          <w:i/>
        </w:rPr>
        <w:t>HCI Wintersemester 2017/2018</w:t>
      </w:r>
    </w:p>
    <w:p w14:paraId="5FF1BD9A" w14:textId="60625D95" w:rsidR="009A58A0" w:rsidRDefault="009A58A0" w:rsidP="009A58A0">
      <w:r>
        <w:t xml:space="preserve">Nachdem nun Vergleiche zu </w:t>
      </w:r>
      <w:r w:rsidR="00307263">
        <w:t>anderen wissenschaftlichen Arbeiten gezogen wurden, findet eine Verbindung zu den Vorlesungsinhalten statt.</w:t>
      </w:r>
      <w:r w:rsidR="00307263" w:rsidRPr="00307263">
        <w:rPr>
          <w:snapToGrid w:val="0"/>
          <w:color w:val="000000"/>
          <w:w w:val="0"/>
          <w:sz w:val="0"/>
          <w:szCs w:val="0"/>
          <w:u w:color="000000"/>
          <w:bdr w:val="none" w:sz="0" w:space="0" w:color="000000"/>
          <w:shd w:val="clear" w:color="000000" w:fill="000000"/>
          <w:lang w:val="x-none" w:eastAsia="x-none" w:bidi="x-none"/>
        </w:rPr>
        <w:t xml:space="preserve"> </w:t>
      </w:r>
    </w:p>
    <w:p w14:paraId="039CC42C" w14:textId="367C0C6D" w:rsidR="00470F69" w:rsidRDefault="005D4B41" w:rsidP="009A58A0">
      <w:r w:rsidRPr="00307263">
        <w:rPr>
          <w:noProof/>
        </w:rPr>
        <w:drawing>
          <wp:anchor distT="0" distB="0" distL="114300" distR="114300" simplePos="0" relativeHeight="251661312" behindDoc="1" locked="0" layoutInCell="1" allowOverlap="1" wp14:anchorId="5C28931D" wp14:editId="14D6D263">
            <wp:simplePos x="0" y="0"/>
            <wp:positionH relativeFrom="margin">
              <wp:align>right</wp:align>
            </wp:positionH>
            <wp:positionV relativeFrom="paragraph">
              <wp:posOffset>830249</wp:posOffset>
            </wp:positionV>
            <wp:extent cx="1905000" cy="988695"/>
            <wp:effectExtent l="19050" t="19050" r="19050" b="20955"/>
            <wp:wrapTight wrapText="bothSides">
              <wp:wrapPolygon edited="0">
                <wp:start x="-216" y="-416"/>
                <wp:lineTo x="-216" y="21642"/>
                <wp:lineTo x="21600" y="21642"/>
                <wp:lineTo x="21600" y="-416"/>
                <wp:lineTo x="-216" y="-416"/>
              </wp:wrapPolygon>
            </wp:wrapTight>
            <wp:docPr id="1" name="Grafik 1" descr="D:\Leact\doci\leap_de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ct\doci\leap_desk.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98869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Pr="00A263B9">
        <w:rPr>
          <w:noProof/>
        </w:rPr>
        <w:drawing>
          <wp:anchor distT="0" distB="0" distL="114300" distR="114300" simplePos="0" relativeHeight="251662336" behindDoc="1" locked="0" layoutInCell="1" allowOverlap="1" wp14:anchorId="4B74D99E" wp14:editId="1AC222CD">
            <wp:simplePos x="0" y="0"/>
            <wp:positionH relativeFrom="margin">
              <wp:posOffset>393120</wp:posOffset>
            </wp:positionH>
            <wp:positionV relativeFrom="paragraph">
              <wp:posOffset>836268</wp:posOffset>
            </wp:positionV>
            <wp:extent cx="1118870" cy="1021715"/>
            <wp:effectExtent l="19050" t="19050" r="24130" b="26035"/>
            <wp:wrapTight wrapText="bothSides">
              <wp:wrapPolygon edited="0">
                <wp:start x="-368" y="-403"/>
                <wp:lineTo x="-368" y="21748"/>
                <wp:lineTo x="21698" y="21748"/>
                <wp:lineTo x="21698" y="-403"/>
                <wp:lineTo x="-368" y="-403"/>
              </wp:wrapPolygon>
            </wp:wrapTight>
            <wp:docPr id="3" name="Grafik 3" descr="D:\Leact\doci\Leap_vive_m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ct\doci\Leap_vive_mou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870" cy="10217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del w:id="3" w:author="Tobias L." w:date="2018-02-20T15:09:00Z">
        <w:r w:rsidR="00470F69" w:rsidDel="005D4B41">
          <w:rPr>
            <w:noProof/>
          </w:rPr>
          <mc:AlternateContent>
            <mc:Choice Requires="wps">
              <w:drawing>
                <wp:anchor distT="0" distB="0" distL="114300" distR="114300" simplePos="0" relativeHeight="251660288" behindDoc="1" locked="0" layoutInCell="1" allowOverlap="1" wp14:anchorId="396CFF9F" wp14:editId="4FF58358">
                  <wp:simplePos x="0" y="0"/>
                  <wp:positionH relativeFrom="column">
                    <wp:posOffset>50165</wp:posOffset>
                  </wp:positionH>
                  <wp:positionV relativeFrom="paragraph">
                    <wp:posOffset>1775460</wp:posOffset>
                  </wp:positionV>
                  <wp:extent cx="1905000" cy="365760"/>
                  <wp:effectExtent l="0" t="0" r="0" b="0"/>
                  <wp:wrapTight wrapText="bothSides">
                    <wp:wrapPolygon edited="0">
                      <wp:start x="0" y="0"/>
                      <wp:lineTo x="0" y="20250"/>
                      <wp:lineTo x="21384" y="20250"/>
                      <wp:lineTo x="21384" y="0"/>
                      <wp:lineTo x="0" y="0"/>
                    </wp:wrapPolygon>
                  </wp:wrapTight>
                  <wp:docPr id="2" name="Textfeld 2"/>
                  <wp:cNvGraphicFramePr/>
                  <a:graphic xmlns:a="http://schemas.openxmlformats.org/drawingml/2006/main">
                    <a:graphicData uri="http://schemas.microsoft.com/office/word/2010/wordprocessingShape">
                      <wps:wsp>
                        <wps:cNvSpPr txBox="1"/>
                        <wps:spPr>
                          <a:xfrm>
                            <a:off x="0" y="0"/>
                            <a:ext cx="1905000" cy="365760"/>
                          </a:xfrm>
                          <a:prstGeom prst="rect">
                            <a:avLst/>
                          </a:prstGeom>
                          <a:solidFill>
                            <a:prstClr val="white"/>
                          </a:solidFill>
                          <a:ln>
                            <a:noFill/>
                          </a:ln>
                          <a:effectLst/>
                        </wps:spPr>
                        <wps:txbx>
                          <w:txbxContent>
                            <w:p w14:paraId="434231F1" w14:textId="7B16D87C" w:rsidR="00307263" w:rsidRPr="00D05799" w:rsidRDefault="00307263" w:rsidP="00307263">
                              <w:pPr>
                                <w:pStyle w:val="Beschriftung"/>
                                <w:rPr>
                                  <w:noProof/>
                                  <w:sz w:val="20"/>
                                </w:rPr>
                              </w:pPr>
                              <w:r>
                                <w:t>A</w:t>
                              </w:r>
                              <w:del w:id="4" w:author="Tobias L." w:date="2018-02-20T15:09:00Z">
                                <w:r w:rsidDel="005D4B41">
                                  <w:delText>b</w:delText>
                                </w:r>
                              </w:del>
                              <w:r>
                                <w:t xml:space="preserve">bildung </w:t>
                              </w:r>
                              <w:r w:rsidR="00470F69">
                                <w:t>1</w:t>
                              </w:r>
                              <w:r>
                                <w:t>:Leap Motion in Desktop-Verwendung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6CFF9F" id="_x0000_t202" coordsize="21600,21600" o:spt="202" path="m,l,21600r21600,l21600,xe">
                  <v:stroke joinstyle="miter"/>
                  <v:path gradientshapeok="t" o:connecttype="rect"/>
                </v:shapetype>
                <v:shape id="Textfeld 2" o:spid="_x0000_s1026" type="#_x0000_t202" style="position:absolute;left:0;text-align:left;margin-left:3.95pt;margin-top:139.8pt;width:150pt;height:28.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" stroked="f">
                  <v:textbox inset="0,0,0,0">
                    <w:txbxContent>
                      <w:p w14:paraId="434231F1" w14:textId="7B16D87C" w:rsidR="00307263" w:rsidRPr="00D05799" w:rsidRDefault="00307263" w:rsidP="00307263">
                        <w:pPr>
                          <w:pStyle w:val="Beschriftung"/>
                          <w:rPr>
                            <w:noProof/>
                            <w:sz w:val="20"/>
                          </w:rPr>
                        </w:pPr>
                        <w:r>
                          <w:t>A</w:t>
                        </w:r>
                        <w:del w:id="5" w:author="Tobias L." w:date="2018-02-20T15:09:00Z">
                          <w:r w:rsidDel="005D4B41">
                            <w:delText>b</w:delText>
                          </w:r>
                        </w:del>
                        <w:r>
                          <w:t xml:space="preserve">bildung </w:t>
                        </w:r>
                        <w:r w:rsidR="00470F69">
                          <w:t>1</w:t>
                        </w:r>
                        <w:r>
                          <w:t>:Leap Motion in Desktop-Verwendung</w:t>
                        </w:r>
                      </w:p>
                    </w:txbxContent>
                  </v:textbox>
                  <w10:wrap type="tight"/>
                </v:shape>
              </w:pict>
            </mc:Fallback>
          </mc:AlternateContent>
        </w:r>
      </w:del>
      <w:r w:rsidR="00307263">
        <w:t xml:space="preserve">Die Leap Motion, welche 2013 auf dem Markt erschienen ist, kann prinzipiell in jeder Position die Finger vor sich tracken. Häufig wird sie daher auf dem Schreibtisch vor die Tastatur gelegt um die Bedienung mit herkömmlichen Peripheriegeräten durch Handtracking zu ergänzen (Abbildung XXX). Im VR-Kontext wird sie hauptsächlich an dem Head Mounted Display (HMD) als Inside OutVariante </w:t>
      </w:r>
      <w:r w:rsidR="0086618F">
        <w:t>fürs Handtracking verwendet</w:t>
      </w:r>
      <w:r w:rsidR="00A263B9">
        <w:t xml:space="preserve"> (Abbildung XXX)</w:t>
      </w:r>
      <w:r w:rsidR="00470F69">
        <w:t>.</w:t>
      </w:r>
    </w:p>
    <w:p w14:paraId="1E2C169C" w14:textId="1371E6CE" w:rsidR="00470F69" w:rsidRDefault="00470F69" w:rsidP="009A58A0"/>
    <w:p w14:paraId="1C6C1B97" w14:textId="77777777" w:rsidR="00470F69" w:rsidRDefault="00470F69" w:rsidP="009A58A0"/>
    <w:p w14:paraId="7A6B3D2E" w14:textId="77777777" w:rsidR="00470F69" w:rsidRDefault="00470F69" w:rsidP="009A58A0"/>
    <w:p w14:paraId="7F16F8EE" w14:textId="71A265F2" w:rsidR="00470F69" w:rsidRDefault="00470F69" w:rsidP="009A58A0"/>
    <w:p w14:paraId="2F58BFF8" w14:textId="64E3A704" w:rsidR="00470F69" w:rsidRDefault="005D4B41" w:rsidP="009A58A0">
      <w:ins w:id="6" w:author="Tobias L." w:date="2018-02-20T15:08:00Z">
        <w:r>
          <w:rPr>
            <w:noProof/>
          </w:rPr>
          <mc:AlternateContent>
            <mc:Choice Requires="wps">
              <w:drawing>
                <wp:anchor distT="0" distB="0" distL="114300" distR="114300" simplePos="0" relativeHeight="251671552" behindDoc="1" locked="0" layoutInCell="1" allowOverlap="1" wp14:anchorId="7A910DB0" wp14:editId="18A8ED95">
                  <wp:simplePos x="0" y="0"/>
                  <wp:positionH relativeFrom="column">
                    <wp:posOffset>388620</wp:posOffset>
                  </wp:positionH>
                  <wp:positionV relativeFrom="paragraph">
                    <wp:posOffset>40640</wp:posOffset>
                  </wp:positionV>
                  <wp:extent cx="1118870" cy="413385"/>
                  <wp:effectExtent l="0" t="0" r="5080" b="5715"/>
                  <wp:wrapTight wrapText="bothSides">
                    <wp:wrapPolygon edited="0">
                      <wp:start x="0" y="0"/>
                      <wp:lineTo x="0" y="20903"/>
                      <wp:lineTo x="21330" y="20903"/>
                      <wp:lineTo x="21330" y="0"/>
                      <wp:lineTo x="0" y="0"/>
                    </wp:wrapPolygon>
                  </wp:wrapTight>
                  <wp:docPr id="7" name="Textfeld 7"/>
                  <wp:cNvGraphicFramePr/>
                  <a:graphic xmlns:a="http://schemas.openxmlformats.org/drawingml/2006/main">
                    <a:graphicData uri="http://schemas.microsoft.com/office/word/2010/wordprocessingShape">
                      <wps:wsp>
                        <wps:cNvSpPr txBox="1"/>
                        <wps:spPr>
                          <a:xfrm>
                            <a:off x="0" y="0"/>
                            <a:ext cx="1118870" cy="413385"/>
                          </a:xfrm>
                          <a:prstGeom prst="rect">
                            <a:avLst/>
                          </a:prstGeom>
                          <a:solidFill>
                            <a:prstClr val="white"/>
                          </a:solidFill>
                          <a:ln>
                            <a:noFill/>
                          </a:ln>
                          <a:effectLst/>
                        </wps:spPr>
                        <wps:txbx>
                          <w:txbxContent>
                            <w:p w14:paraId="4E7F84B5" w14:textId="0653CB45" w:rsidR="005D4B41" w:rsidRPr="00D92EBC" w:rsidRDefault="005D4B41" w:rsidP="005D4B41">
                              <w:pPr>
                                <w:pStyle w:val="Beschriftung"/>
                                <w:rPr>
                                  <w:noProof/>
                                  <w:sz w:val="20"/>
                                </w:rPr>
                                <w:pPrChange w:id="7" w:author="Tobias L." w:date="2018-02-20T15:08:00Z">
                                  <w:pPr/>
                                </w:pPrChange>
                              </w:pPr>
                              <w:bookmarkStart w:id="8" w:name="_Toc506902888"/>
                              <w:ins w:id="9" w:author="Tobias L." w:date="2018-02-20T15:08:00Z">
                                <w:r>
                                  <w:t xml:space="preserve">Abbildung </w:t>
                                </w:r>
                                <w:r>
                                  <w:fldChar w:fldCharType="begin"/>
                                </w:r>
                                <w:r>
                                  <w:instrText xml:space="preserve"> SEQ Abbildung \* ARABIC </w:instrText>
                                </w:r>
                              </w:ins>
                              <w:r>
                                <w:fldChar w:fldCharType="separate"/>
                              </w:r>
                              <w:ins w:id="10" w:author="Tobias L." w:date="2018-02-20T15:12:00Z">
                                <w:r w:rsidR="008302CE">
                                  <w:rPr>
                                    <w:noProof/>
                                  </w:rPr>
                                  <w:t>1</w:t>
                                </w:r>
                              </w:ins>
                              <w:ins w:id="11" w:author="Tobias L." w:date="2018-02-20T15:08:00Z">
                                <w:r>
                                  <w:fldChar w:fldCharType="end"/>
                                </w:r>
                                <w:r>
                                  <w:t>:Leap Motion an HTC Vive befestigt</w:t>
                                </w:r>
                              </w:ins>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10DB0" id="Textfeld 7" o:spid="_x0000_s1027" type="#_x0000_t202" style="position:absolute;left:0;text-align:left;margin-left:30.6pt;margin-top:3.2pt;width:88.1pt;height:32.5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" stroked="f">
                  <v:textbox inset="0,0,0,0">
                    <w:txbxContent>
                      <w:p w14:paraId="4E7F84B5" w14:textId="0653CB45" w:rsidR="005D4B41" w:rsidRPr="00D92EBC" w:rsidRDefault="005D4B41" w:rsidP="005D4B41">
                        <w:pPr>
                          <w:pStyle w:val="Beschriftung"/>
                          <w:rPr>
                            <w:noProof/>
                            <w:sz w:val="20"/>
                          </w:rPr>
                          <w:pPrChange w:id="12" w:author="Tobias L." w:date="2018-02-20T15:08:00Z">
                            <w:pPr/>
                          </w:pPrChange>
                        </w:pPr>
                        <w:bookmarkStart w:id="13" w:name="_Toc506902888"/>
                        <w:ins w:id="14" w:author="Tobias L." w:date="2018-02-20T15:08:00Z">
                          <w:r>
                            <w:t xml:space="preserve">Abbildung </w:t>
                          </w:r>
                          <w:r>
                            <w:fldChar w:fldCharType="begin"/>
                          </w:r>
                          <w:r>
                            <w:instrText xml:space="preserve"> SEQ Abbildung \* ARABIC </w:instrText>
                          </w:r>
                        </w:ins>
                        <w:r>
                          <w:fldChar w:fldCharType="separate"/>
                        </w:r>
                        <w:ins w:id="15" w:author="Tobias L." w:date="2018-02-20T15:12:00Z">
                          <w:r w:rsidR="008302CE">
                            <w:rPr>
                              <w:noProof/>
                            </w:rPr>
                            <w:t>1</w:t>
                          </w:r>
                        </w:ins>
                        <w:ins w:id="16" w:author="Tobias L." w:date="2018-02-20T15:08:00Z">
                          <w:r>
                            <w:fldChar w:fldCharType="end"/>
                          </w:r>
                          <w:r>
                            <w:t>:Leap Motion an HTC Vive befestigt</w:t>
                          </w:r>
                        </w:ins>
                        <w:bookmarkEnd w:id="13"/>
                      </w:p>
                    </w:txbxContent>
                  </v:textbox>
                  <w10:wrap type="tight"/>
                </v:shape>
              </w:pict>
            </mc:Fallback>
          </mc:AlternateContent>
        </w:r>
      </w:ins>
      <w:ins w:id="17" w:author="Tobias L." w:date="2018-02-20T15:07:00Z">
        <w:r>
          <w:rPr>
            <w:noProof/>
          </w:rPr>
          <mc:AlternateContent>
            <mc:Choice Requires="wps">
              <w:drawing>
                <wp:anchor distT="0" distB="0" distL="114300" distR="114300" simplePos="0" relativeHeight="251669504" behindDoc="1" locked="0" layoutInCell="1" allowOverlap="1" wp14:anchorId="4451CE84" wp14:editId="0C8B3F1D">
                  <wp:simplePos x="0" y="0"/>
                  <wp:positionH relativeFrom="column">
                    <wp:posOffset>2821415</wp:posOffset>
                  </wp:positionH>
                  <wp:positionV relativeFrom="paragraph">
                    <wp:posOffset>9111</wp:posOffset>
                  </wp:positionV>
                  <wp:extent cx="1905000" cy="333375"/>
                  <wp:effectExtent l="0" t="0" r="0" b="9525"/>
                  <wp:wrapTight wrapText="bothSides">
                    <wp:wrapPolygon edited="0">
                      <wp:start x="0" y="0"/>
                      <wp:lineTo x="0" y="20983"/>
                      <wp:lineTo x="21384" y="20983"/>
                      <wp:lineTo x="21384"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1905000" cy="333375"/>
                          </a:xfrm>
                          <a:prstGeom prst="rect">
                            <a:avLst/>
                          </a:prstGeom>
                          <a:solidFill>
                            <a:prstClr val="white"/>
                          </a:solidFill>
                          <a:ln>
                            <a:noFill/>
                          </a:ln>
                          <a:effectLst/>
                        </wps:spPr>
                        <wps:txbx>
                          <w:txbxContent>
                            <w:p w14:paraId="7EB42A26" w14:textId="66F8FB1D" w:rsidR="005D4B41" w:rsidRPr="001A6152" w:rsidRDefault="005D4B41" w:rsidP="005D4B41">
                              <w:pPr>
                                <w:pStyle w:val="Beschriftung"/>
                                <w:rPr>
                                  <w:noProof/>
                                  <w:sz w:val="20"/>
                                </w:rPr>
                                <w:pPrChange w:id="18" w:author="Tobias L." w:date="2018-02-20T15:07:00Z">
                                  <w:pPr/>
                                </w:pPrChange>
                              </w:pPr>
                              <w:bookmarkStart w:id="19" w:name="_Toc506902889"/>
                              <w:ins w:id="20" w:author="Tobias L." w:date="2018-02-20T15:07:00Z">
                                <w:r>
                                  <w:t xml:space="preserve">Abbildung </w:t>
                                </w:r>
                                <w:r>
                                  <w:fldChar w:fldCharType="begin"/>
                                </w:r>
                                <w:r>
                                  <w:instrText xml:space="preserve"> SEQ Abbildung \* ARABIC </w:instrText>
                                </w:r>
                              </w:ins>
                              <w:r>
                                <w:fldChar w:fldCharType="separate"/>
                              </w:r>
                              <w:ins w:id="21" w:author="Tobias L." w:date="2018-02-20T15:12:00Z">
                                <w:r w:rsidR="008302CE">
                                  <w:rPr>
                                    <w:noProof/>
                                  </w:rPr>
                                  <w:t>2</w:t>
                                </w:r>
                              </w:ins>
                              <w:ins w:id="22" w:author="Tobias L." w:date="2018-02-20T15:07:00Z">
                                <w:r>
                                  <w:fldChar w:fldCharType="end"/>
                                </w:r>
                                <w:r>
                                  <w:t>:Leap Motion in Desktop-Verwendung</w:t>
                                </w:r>
                              </w:ins>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1CE84" id="Textfeld 6" o:spid="_x0000_s1028" type="#_x0000_t202" style="position:absolute;left:0;text-align:left;margin-left:222.15pt;margin-top:.7pt;width:150pt;height:26.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" stroked="f">
                  <v:textbox inset="0,0,0,0">
                    <w:txbxContent>
                      <w:p w14:paraId="7EB42A26" w14:textId="66F8FB1D" w:rsidR="005D4B41" w:rsidRPr="001A6152" w:rsidRDefault="005D4B41" w:rsidP="005D4B41">
                        <w:pPr>
                          <w:pStyle w:val="Beschriftung"/>
                          <w:rPr>
                            <w:noProof/>
                            <w:sz w:val="20"/>
                          </w:rPr>
                          <w:pPrChange w:id="23" w:author="Tobias L." w:date="2018-02-20T15:07:00Z">
                            <w:pPr/>
                          </w:pPrChange>
                        </w:pPr>
                        <w:bookmarkStart w:id="24" w:name="_Toc506902889"/>
                        <w:ins w:id="25" w:author="Tobias L." w:date="2018-02-20T15:07:00Z">
                          <w:r>
                            <w:t xml:space="preserve">Abbildung </w:t>
                          </w:r>
                          <w:r>
                            <w:fldChar w:fldCharType="begin"/>
                          </w:r>
                          <w:r>
                            <w:instrText xml:space="preserve"> SEQ Abbildung \* ARABIC </w:instrText>
                          </w:r>
                        </w:ins>
                        <w:r>
                          <w:fldChar w:fldCharType="separate"/>
                        </w:r>
                        <w:ins w:id="26" w:author="Tobias L." w:date="2018-02-20T15:12:00Z">
                          <w:r w:rsidR="008302CE">
                            <w:rPr>
                              <w:noProof/>
                            </w:rPr>
                            <w:t>2</w:t>
                          </w:r>
                        </w:ins>
                        <w:ins w:id="27" w:author="Tobias L." w:date="2018-02-20T15:07:00Z">
                          <w:r>
                            <w:fldChar w:fldCharType="end"/>
                          </w:r>
                          <w:r>
                            <w:t>:Leap Motion in Desktop-Verwendung</w:t>
                          </w:r>
                        </w:ins>
                        <w:bookmarkEnd w:id="24"/>
                      </w:p>
                    </w:txbxContent>
                  </v:textbox>
                  <w10:wrap type="tight"/>
                </v:shape>
              </w:pict>
            </mc:Fallback>
          </mc:AlternateContent>
        </w:r>
      </w:ins>
      <w:del w:id="28" w:author="Tobias L." w:date="2018-02-20T15:08:00Z">
        <w:r w:rsidR="00470F69" w:rsidDel="005D4B41">
          <w:rPr>
            <w:noProof/>
          </w:rPr>
          <mc:AlternateContent>
            <mc:Choice Requires="wps">
              <w:drawing>
                <wp:anchor distT="0" distB="0" distL="114300" distR="114300" simplePos="0" relativeHeight="251659263" behindDoc="1" locked="0" layoutInCell="1" allowOverlap="1" wp14:anchorId="217DA19A" wp14:editId="03BCA050">
                  <wp:simplePos x="0" y="0"/>
                  <wp:positionH relativeFrom="margin">
                    <wp:align>right</wp:align>
                  </wp:positionH>
                  <wp:positionV relativeFrom="paragraph">
                    <wp:posOffset>44120</wp:posOffset>
                  </wp:positionV>
                  <wp:extent cx="1853565" cy="380365"/>
                  <wp:effectExtent l="0" t="0" r="0" b="635"/>
                  <wp:wrapTight wrapText="bothSides">
                    <wp:wrapPolygon edited="0">
                      <wp:start x="0" y="0"/>
                      <wp:lineTo x="0" y="20554"/>
                      <wp:lineTo x="21311" y="20554"/>
                      <wp:lineTo x="21311"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1853565" cy="380365"/>
                          </a:xfrm>
                          <a:prstGeom prst="rect">
                            <a:avLst/>
                          </a:prstGeom>
                          <a:solidFill>
                            <a:prstClr val="white"/>
                          </a:solidFill>
                          <a:ln>
                            <a:noFill/>
                          </a:ln>
                          <a:effectLst/>
                        </wps:spPr>
                        <wps:txbx>
                          <w:txbxContent>
                            <w:p w14:paraId="788E7C98" w14:textId="57A9B875" w:rsidR="00A263B9" w:rsidRPr="004A4FED" w:rsidRDefault="00A263B9" w:rsidP="00A263B9">
                              <w:pPr>
                                <w:pStyle w:val="Beschriftung"/>
                                <w:rPr>
                                  <w:noProof/>
                                  <w:sz w:val="20"/>
                                </w:rPr>
                              </w:pPr>
                              <w:r>
                                <w:t>Ab</w:t>
                              </w:r>
                              <w:del w:id="29" w:author="Tobias L." w:date="2018-02-20T15:08:00Z">
                                <w:r w:rsidDel="005D4B41">
                                  <w:delText>bi</w:delText>
                                </w:r>
                              </w:del>
                              <w:r>
                                <w:t xml:space="preserve">ldung </w:t>
                              </w:r>
                              <w:r w:rsidR="00470F69">
                                <w:t>2</w:t>
                              </w:r>
                              <w:r>
                                <w:t>: Leap Motion an HTC Vive befestigt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DA19A" id="Textfeld 4" o:spid="_x0000_s1029" type="#_x0000_t202" style="position:absolute;left:0;text-align:left;margin-left:94.75pt;margin-top:3.45pt;width:145.95pt;height:29.95pt;z-index:-25165721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" stroked="f">
                  <v:textbox inset="0,0,0,0">
                    <w:txbxContent>
                      <w:p w14:paraId="788E7C98" w14:textId="57A9B875" w:rsidR="00A263B9" w:rsidRPr="004A4FED" w:rsidRDefault="00A263B9" w:rsidP="00A263B9">
                        <w:pPr>
                          <w:pStyle w:val="Beschriftung"/>
                          <w:rPr>
                            <w:noProof/>
                            <w:sz w:val="20"/>
                          </w:rPr>
                        </w:pPr>
                        <w:r>
                          <w:t>Ab</w:t>
                        </w:r>
                        <w:del w:id="30" w:author="Tobias L." w:date="2018-02-20T15:08:00Z">
                          <w:r w:rsidDel="005D4B41">
                            <w:delText>bi</w:delText>
                          </w:r>
                        </w:del>
                        <w:r>
                          <w:t xml:space="preserve">ldung </w:t>
                        </w:r>
                        <w:r w:rsidR="00470F69">
                          <w:t>2</w:t>
                        </w:r>
                        <w:r>
                          <w:t>: Leap Motion an HTC Vive befestigt</w:t>
                        </w:r>
                      </w:p>
                    </w:txbxContent>
                  </v:textbox>
                  <w10:wrap type="tight" anchorx="margin"/>
                </v:shape>
              </w:pict>
            </mc:Fallback>
          </mc:AlternateContent>
        </w:r>
      </w:del>
    </w:p>
    <w:p w14:paraId="7AC94A28" w14:textId="77777777" w:rsidR="00470F69" w:rsidRDefault="00470F69" w:rsidP="009A58A0"/>
    <w:p w14:paraId="73218715" w14:textId="51D8B8D1" w:rsidR="00470F69" w:rsidRDefault="0086618F" w:rsidP="009A58A0">
      <w:r>
        <w:t>Sie arbeitet auf Basis der Infrarot-Laufzeitmessung und gleicht diese Sensordaten mit einem Handmod</w:t>
      </w:r>
      <w:r w:rsidR="00470F69">
        <w:t xml:space="preserve">ell ab um nicht </w:t>
      </w:r>
      <w:r>
        <w:t>plausible Fingerstellungen direkt raus</w:t>
      </w:r>
      <w:r w:rsidR="00A263B9">
        <w:t xml:space="preserve"> </w:t>
      </w:r>
      <w:r>
        <w:t>zu</w:t>
      </w:r>
      <w:r w:rsidR="00A263B9">
        <w:t xml:space="preserve"> </w:t>
      </w:r>
      <w:r>
        <w:t>filtern.</w:t>
      </w:r>
      <w:r w:rsidR="00470F69">
        <w:t xml:space="preserve"> Der genaue Ablauf ist wie folgt:</w:t>
      </w:r>
      <w:r w:rsidR="00A263B9">
        <w:t xml:space="preserve"> Ein Raster aus Infrarot-Lichtpunkten wird in das FOV gesendet und anschließend wieder aufgenommen. In Abhängigkeit der Entfernung verändert sich die Zeit, welche das Licht benötigt um wieder einfangen zu werden. Mit allen Punkten kann somit das Raster in ein dreidimensionales Bild umgewandelt werden, welches wiederum auf charakteristische Gelenke untersucht wird. Gibt es nun mehrere Übereinstimmungen mit den Gelenken eines beispielhaften Handmodells, wird es auf die detektierten Gelenkpunkte gelegt und eine digitale Repräsentation findet statt. Liegt nun die Hand außerhalb des Infrarot-Rasters, kann dementsprechend keine Detektion stattfinden. Die 27 Freiheitsgrade einer Hand werden nur selten (1 von 100) falsch digitalisiert. Hauptsächlich treten Fehler auf, wenn sich die Hand an den Rand des </w:t>
      </w:r>
      <w:r w:rsidR="00A263B9">
        <w:rPr>
          <w:i/>
        </w:rPr>
        <w:t>Sichtbereichs</w:t>
      </w:r>
      <w:r w:rsidR="00A263B9">
        <w:t>/</w:t>
      </w:r>
      <w:r w:rsidR="00A263B9">
        <w:rPr>
          <w:i/>
        </w:rPr>
        <w:t>Field of View</w:t>
      </w:r>
      <w:r w:rsidR="00A263B9">
        <w:t xml:space="preserve"> (FOV) begibt oder in einer unvorhergesehenen Position steht, da dann keine plausiblen Übereinstimmungen zu dem Beispiel-Handmodell bestehen</w:t>
      </w:r>
      <w:r w:rsidR="00470F69">
        <w:t>.</w:t>
      </w:r>
    </w:p>
    <w:p w14:paraId="0E312B3B" w14:textId="77777777" w:rsidR="008D0BC9" w:rsidRDefault="00470F69" w:rsidP="009A58A0">
      <w:r>
        <w:t>Die Kinect V2 ist eine Infrarot-Tiefenkamera, welche von Microsoft für das Ganzkörper-Tracking entwickelt wurde. Sie arbeitet nach dem Outside-In Verfahren, benötigt also einen festen Standpunkt um den Nutzer zu tracken. Mit 6 Freiheitsgraden wird die Position wie folgt ermittelt: Eine großflächige Infrarot-Lichtquelle wird von der Kinect ausgesendet.</w:t>
      </w:r>
      <w:r w:rsidR="00E744E7">
        <w:t xml:space="preserve"> </w:t>
      </w:r>
      <w:r>
        <w:t xml:space="preserve">Der zu detektierende Nutzer reflektiert </w:t>
      </w:r>
      <w:r w:rsidR="00E744E7">
        <w:t>in Abhängigkeit seines Standpunktes und seiner Haltung gewisse Bereiche der Infrarotlichtwolke, die von der Infrarot-Kamera aufgenommen werden.</w:t>
      </w:r>
      <w:r>
        <w:t xml:space="preserve"> Dabei ist es ebenfalls möglich, Infrarotlicht aufzunehmen, welches von dem detektierten Objekt selbst ausgesendet wird. Beispielsweise kann so </w:t>
      </w:r>
      <w:r w:rsidR="00E744E7">
        <w:t xml:space="preserve">parallel zur Entfernung des Nutzers von der Kinect auch </w:t>
      </w:r>
      <w:r>
        <w:t>die Temperatur</w:t>
      </w:r>
      <w:r w:rsidR="00E744E7">
        <w:t xml:space="preserve"> des Nutzers</w:t>
      </w:r>
      <w:r>
        <w:t xml:space="preserve"> gemessen werden. In der Praxis wird eine Entfernung von 0,5 m bis 2,5 m zur Kinect empfohlen. Außerdem liegt der Fokus auf einer </w:t>
      </w:r>
      <w:r>
        <w:lastRenderedPageBreak/>
        <w:t>Ganzkörpererkennung, welche bis zu 25 Gelenke des Körpers trackt. Im Bereich der Hand sind nur der Daumen, der Zeigefinger sowie das Handgelenk erfassbar.</w:t>
      </w:r>
      <w:r w:rsidR="00E744E7">
        <w:t xml:space="preserve"> Es treten bei Nutzung in mehr als zehn Prozent der Fälle falsche Erkennungen der Handstellung auf, was vermutlich an der Sensorverarbeitung liegt, welche ohne weiterführende Logik, die Position der Gelenke zu Gesten interpretiert. Nach der Entwicklung von Kinect V1 und V2 wird in Zukunft keine Weiterentwicklung dieses Produktes erfolgen</w:t>
      </w:r>
      <w:r w:rsidR="001C39AB">
        <w:t xml:space="preserve"> (Warren, 2017)</w:t>
      </w:r>
      <w:r w:rsidR="00E744E7">
        <w:t>.</w:t>
      </w:r>
    </w:p>
    <w:p w14:paraId="02370438" w14:textId="6FB861E0" w:rsidR="009C1A90" w:rsidRPr="00E744E7" w:rsidRDefault="008D0BC9" w:rsidP="009A58A0">
      <w:r>
        <w:t>Da der Fokus dieser Ausarbeitung auf den eben genannten Tracking-Systemen liegt, wird nachfolgend nur ein kleiner Überblick über den verwendeten VR-Aufbau gegeben.</w:t>
      </w:r>
      <w:r>
        <w:br/>
      </w:r>
      <w:r w:rsidR="001C39AB">
        <w:t>Als Anzeigemedium wird die HT</w:t>
      </w:r>
      <w:r>
        <w:t xml:space="preserve">C Vive in Verbindung mit der </w:t>
      </w:r>
      <w:r w:rsidR="001C39AB">
        <w:t>Entwicklungsumgebung Unity verwendet. Derzeitig verfügt das HMD übe</w:t>
      </w:r>
      <w:r>
        <w:t>r eine Auflösung von 2160 x 1200 Pixel und ein Blickfeld von 110°</w:t>
      </w:r>
      <w:r>
        <w:rPr>
          <w:rStyle w:val="Funotenzeichen"/>
        </w:rPr>
        <w:footnoteReference w:id="2"/>
      </w:r>
      <w:r>
        <w:t>. Unity hat sich als Entwicklungsumgebung für VR-Inhalte durchgesetzt. Es besitzt eine hohe Kompabilität zu unterschiedlichen VR-Headsets und ermöglicht eine unkomplizierte Implementierung von gewünschten Inhalten.</w:t>
      </w:r>
    </w:p>
    <w:p w14:paraId="57AD4BCF" w14:textId="3D44F2E6" w:rsidR="00637D4B" w:rsidRDefault="00637D4B" w:rsidP="00637D4B">
      <w:pPr>
        <w:pStyle w:val="berschrift1"/>
        <w:tabs>
          <w:tab w:val="clear" w:pos="1134"/>
        </w:tabs>
      </w:pPr>
      <w:r>
        <w:t>Konzept und Umsetzung</w:t>
      </w:r>
    </w:p>
    <w:p w14:paraId="387B5384" w14:textId="51D40630" w:rsidR="00637D4B" w:rsidRDefault="00637D4B" w:rsidP="00637D4B">
      <w:pPr>
        <w:pStyle w:val="berschrift2"/>
        <w:numPr>
          <w:ilvl w:val="1"/>
          <w:numId w:val="26"/>
        </w:numPr>
      </w:pPr>
      <w:r>
        <w:t>Interaktionskonzept</w:t>
      </w:r>
    </w:p>
    <w:p w14:paraId="0035C552" w14:textId="5B6E6054" w:rsidR="00637D4B" w:rsidRDefault="00637D4B" w:rsidP="00637D4B">
      <w:pPr>
        <w:jc w:val="left"/>
        <w:rPr>
          <w:noProof/>
        </w:rPr>
      </w:pPr>
      <w:r w:rsidRPr="004B3787">
        <w:t>Um zu Interagieren w</w:t>
      </w:r>
      <w:r>
        <w:t>e</w:t>
      </w:r>
      <w:r w:rsidRPr="004B3787">
        <w:t xml:space="preserve">rden zwei Bereiche definiert. Der feingranulare Interaktionsbereich </w:t>
      </w:r>
      <w:r>
        <w:t>(FGI) und der Grobselektionsbereich (GS).</w:t>
      </w:r>
    </w:p>
    <w:p w14:paraId="29DF8679" w14:textId="127A3004" w:rsidR="00637D4B" w:rsidRDefault="008302CE" w:rsidP="00637D4B">
      <w:ins w:id="31" w:author="Tobias L." w:date="2018-02-20T15:09:00Z">
        <w:r>
          <w:rPr>
            <w:noProof/>
          </w:rPr>
          <mc:AlternateContent>
            <mc:Choice Requires="wps">
              <w:drawing>
                <wp:anchor distT="0" distB="0" distL="114300" distR="114300" simplePos="0" relativeHeight="251673600" behindDoc="1" locked="0" layoutInCell="1" allowOverlap="1" wp14:anchorId="204392EA" wp14:editId="29767020">
                  <wp:simplePos x="0" y="0"/>
                  <wp:positionH relativeFrom="margin">
                    <wp:align>right</wp:align>
                  </wp:positionH>
                  <wp:positionV relativeFrom="paragraph">
                    <wp:posOffset>2401349</wp:posOffset>
                  </wp:positionV>
                  <wp:extent cx="2374900" cy="635"/>
                  <wp:effectExtent l="0" t="0" r="6350" b="0"/>
                  <wp:wrapTight wrapText="bothSides">
                    <wp:wrapPolygon edited="0">
                      <wp:start x="0" y="0"/>
                      <wp:lineTo x="0" y="20250"/>
                      <wp:lineTo x="21484" y="20250"/>
                      <wp:lineTo x="21484" y="0"/>
                      <wp:lineTo x="0" y="0"/>
                    </wp:wrapPolygon>
                  </wp:wrapTight>
                  <wp:docPr id="10" name="Textfeld 10"/>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a:effectLst/>
                        </wps:spPr>
                        <wps:txbx>
                          <w:txbxContent>
                            <w:p w14:paraId="499E67FD" w14:textId="7C8E950C" w:rsidR="008302CE" w:rsidRPr="00C6360D" w:rsidRDefault="008302CE" w:rsidP="008302CE">
                              <w:pPr>
                                <w:pStyle w:val="Beschriftung"/>
                                <w:rPr>
                                  <w:noProof/>
                                  <w:sz w:val="20"/>
                                </w:rPr>
                                <w:pPrChange w:id="32" w:author="Tobias L." w:date="2018-02-20T15:09:00Z">
                                  <w:pPr/>
                                </w:pPrChange>
                              </w:pPr>
                              <w:bookmarkStart w:id="33" w:name="_Toc506902890"/>
                              <w:ins w:id="34" w:author="Tobias L." w:date="2018-02-20T15:09:00Z">
                                <w:r>
                                  <w:t xml:space="preserve">Abbildung </w:t>
                                </w:r>
                                <w:r>
                                  <w:fldChar w:fldCharType="begin"/>
                                </w:r>
                                <w:r>
                                  <w:instrText xml:space="preserve"> SEQ Abbildung \* ARABIC </w:instrText>
                                </w:r>
                              </w:ins>
                              <w:r>
                                <w:fldChar w:fldCharType="separate"/>
                              </w:r>
                              <w:ins w:id="35" w:author="Tobias L." w:date="2018-02-20T15:12:00Z">
                                <w:r>
                                  <w:rPr>
                                    <w:noProof/>
                                  </w:rPr>
                                  <w:t>3</w:t>
                                </w:r>
                              </w:ins>
                              <w:ins w:id="36" w:author="Tobias L." w:date="2018-02-20T15:09:00Z">
                                <w:r>
                                  <w:fldChar w:fldCharType="end"/>
                                </w:r>
                                <w:r>
                                  <w:t>:</w:t>
                                </w:r>
                                <w:r w:rsidRPr="00B7747A">
                                  <w:t>Interaktionsbereiche</w:t>
                                </w:r>
                              </w:ins>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4392EA" id="Textfeld 10" o:spid="_x0000_s1030" type="#_x0000_t202" style="position:absolute;left:0;text-align:left;margin-left:135.8pt;margin-top:189.1pt;width:187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" stroked="f">
                  <v:textbox style="mso-fit-shape-to-text:t" inset="0,0,0,0">
                    <w:txbxContent>
                      <w:p w14:paraId="499E67FD" w14:textId="7C8E950C" w:rsidR="008302CE" w:rsidRPr="00C6360D" w:rsidRDefault="008302CE" w:rsidP="008302CE">
                        <w:pPr>
                          <w:pStyle w:val="Beschriftung"/>
                          <w:rPr>
                            <w:noProof/>
                            <w:sz w:val="20"/>
                          </w:rPr>
                          <w:pPrChange w:id="37" w:author="Tobias L." w:date="2018-02-20T15:09:00Z">
                            <w:pPr/>
                          </w:pPrChange>
                        </w:pPr>
                        <w:bookmarkStart w:id="38" w:name="_Toc506902890"/>
                        <w:ins w:id="39" w:author="Tobias L." w:date="2018-02-20T15:09:00Z">
                          <w:r>
                            <w:t xml:space="preserve">Abbildung </w:t>
                          </w:r>
                          <w:r>
                            <w:fldChar w:fldCharType="begin"/>
                          </w:r>
                          <w:r>
                            <w:instrText xml:space="preserve"> SEQ Abbildung \* ARABIC </w:instrText>
                          </w:r>
                        </w:ins>
                        <w:r>
                          <w:fldChar w:fldCharType="separate"/>
                        </w:r>
                        <w:ins w:id="40" w:author="Tobias L." w:date="2018-02-20T15:12:00Z">
                          <w:r>
                            <w:rPr>
                              <w:noProof/>
                            </w:rPr>
                            <w:t>3</w:t>
                          </w:r>
                        </w:ins>
                        <w:ins w:id="41" w:author="Tobias L." w:date="2018-02-20T15:09:00Z">
                          <w:r>
                            <w:fldChar w:fldCharType="end"/>
                          </w:r>
                          <w:r>
                            <w:t>:</w:t>
                          </w:r>
                          <w:r w:rsidRPr="00B7747A">
                            <w:t>Interaktionsbereiche</w:t>
                          </w:r>
                        </w:ins>
                        <w:bookmarkEnd w:id="38"/>
                      </w:p>
                    </w:txbxContent>
                  </v:textbox>
                  <w10:wrap type="tight" anchorx="margin"/>
                </v:shape>
              </w:pict>
            </mc:Fallback>
          </mc:AlternateContent>
        </w:r>
      </w:ins>
      <w:r>
        <w:rPr>
          <w:noProof/>
        </w:rPr>
        <w:drawing>
          <wp:anchor distT="0" distB="0" distL="114300" distR="114300" simplePos="0" relativeHeight="251664384" behindDoc="1" locked="0" layoutInCell="1" allowOverlap="1" wp14:anchorId="3EDE1CDA" wp14:editId="7490BE5A">
            <wp:simplePos x="0" y="0"/>
            <wp:positionH relativeFrom="margin">
              <wp:posOffset>2374900</wp:posOffset>
            </wp:positionH>
            <wp:positionV relativeFrom="paragraph">
              <wp:posOffset>590550</wp:posOffset>
            </wp:positionV>
            <wp:extent cx="2374900" cy="1780540"/>
            <wp:effectExtent l="0" t="0" r="6350" b="0"/>
            <wp:wrapTight wrapText="bothSides">
              <wp:wrapPolygon edited="0">
                <wp:start x="0" y="0"/>
                <wp:lineTo x="0" y="21261"/>
                <wp:lineTo x="21484" y="21261"/>
                <wp:lineTo x="21484" y="0"/>
                <wp:lineTo x="0" y="0"/>
              </wp:wrapPolygon>
            </wp:wrapTight>
            <wp:docPr id="5" name="Grafik 5" descr="C:\Users\Patrick\AppData\Local\Microsoft\Windows\INetCache\Content.Word\2018-02-19 13.3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k\AppData\Local\Microsoft\Windows\INetCache\Content.Word\2018-02-19 13.35.2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900" cy="1780540"/>
                    </a:xfrm>
                    <a:prstGeom prst="rect">
                      <a:avLst/>
                    </a:prstGeom>
                    <a:noFill/>
                    <a:ln>
                      <a:noFill/>
                    </a:ln>
                  </pic:spPr>
                </pic:pic>
              </a:graphicData>
            </a:graphic>
            <wp14:sizeRelH relativeFrom="page">
              <wp14:pctWidth>0</wp14:pctWidth>
            </wp14:sizeRelH>
            <wp14:sizeRelV relativeFrom="page">
              <wp14:pctHeight>0</wp14:pctHeight>
            </wp14:sizeRelV>
          </wp:anchor>
        </w:drawing>
      </w:r>
      <w:ins w:id="42" w:author="Tobias L." w:date="2018-02-20T15:10:00Z">
        <w:r>
          <w:rPr>
            <w:noProof/>
          </w:rPr>
          <mc:AlternateContent>
            <mc:Choice Requires="wps">
              <w:drawing>
                <wp:anchor distT="0" distB="0" distL="114300" distR="114300" simplePos="0" relativeHeight="251675648" behindDoc="1" locked="0" layoutInCell="1" allowOverlap="1" wp14:anchorId="20203435" wp14:editId="22A8B8AA">
                  <wp:simplePos x="0" y="0"/>
                  <wp:positionH relativeFrom="margin">
                    <wp:align>left</wp:align>
                  </wp:positionH>
                  <wp:positionV relativeFrom="paragraph">
                    <wp:posOffset>2391410</wp:posOffset>
                  </wp:positionV>
                  <wp:extent cx="2138680" cy="447040"/>
                  <wp:effectExtent l="0" t="0" r="0" b="0"/>
                  <wp:wrapTight wrapText="bothSides">
                    <wp:wrapPolygon edited="0">
                      <wp:start x="0" y="0"/>
                      <wp:lineTo x="0" y="20250"/>
                      <wp:lineTo x="21356" y="20250"/>
                      <wp:lineTo x="21356"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138680" cy="447040"/>
                          </a:xfrm>
                          <a:prstGeom prst="rect">
                            <a:avLst/>
                          </a:prstGeom>
                          <a:solidFill>
                            <a:prstClr val="white"/>
                          </a:solidFill>
                          <a:ln>
                            <a:noFill/>
                          </a:ln>
                          <a:effectLst/>
                        </wps:spPr>
                        <wps:txbx>
                          <w:txbxContent>
                            <w:p w14:paraId="613A0330" w14:textId="0B6316C6" w:rsidR="008302CE" w:rsidRPr="00EB0E14" w:rsidRDefault="008302CE" w:rsidP="008302CE">
                              <w:pPr>
                                <w:pStyle w:val="Beschriftung"/>
                                <w:rPr>
                                  <w:noProof/>
                                  <w:sz w:val="20"/>
                                </w:rPr>
                                <w:pPrChange w:id="43" w:author="Tobias L." w:date="2018-02-20T15:10:00Z">
                                  <w:pPr/>
                                </w:pPrChange>
                              </w:pPr>
                              <w:bookmarkStart w:id="44" w:name="_Toc506902891"/>
                              <w:ins w:id="45" w:author="Tobias L." w:date="2018-02-20T15:10:00Z">
                                <w:r>
                                  <w:t xml:space="preserve">Abbildung </w:t>
                                </w:r>
                                <w:r>
                                  <w:fldChar w:fldCharType="begin"/>
                                </w:r>
                                <w:r>
                                  <w:instrText xml:space="preserve"> SEQ Abbildung \* ARABIC </w:instrText>
                                </w:r>
                              </w:ins>
                              <w:r>
                                <w:fldChar w:fldCharType="separate"/>
                              </w:r>
                              <w:ins w:id="46" w:author="Tobias L." w:date="2018-02-20T15:12:00Z">
                                <w:r>
                                  <w:rPr>
                                    <w:noProof/>
                                  </w:rPr>
                                  <w:t>4</w:t>
                                </w:r>
                              </w:ins>
                              <w:ins w:id="47" w:author="Tobias L." w:date="2018-02-20T15:10:00Z">
                                <w:r>
                                  <w:fldChar w:fldCharType="end"/>
                                </w:r>
                                <w:r>
                                  <w:t>:</w:t>
                                </w:r>
                                <w:r w:rsidRPr="000138E5">
                                  <w:t>Abgrenzung GS/FGI</w:t>
                                </w:r>
                              </w:ins>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3435" id="Textfeld 15" o:spid="_x0000_s1031" type="#_x0000_t202" style="position:absolute;left:0;text-align:left;margin-left:0;margin-top:188.3pt;width:168.4pt;height:35.2pt;z-index:-2516408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" stroked="f">
                  <v:textbox style="mso-fit-shape-to-text:t" inset="0,0,0,0">
                    <w:txbxContent>
                      <w:p w14:paraId="613A0330" w14:textId="0B6316C6" w:rsidR="008302CE" w:rsidRPr="00EB0E14" w:rsidRDefault="008302CE" w:rsidP="008302CE">
                        <w:pPr>
                          <w:pStyle w:val="Beschriftung"/>
                          <w:rPr>
                            <w:noProof/>
                            <w:sz w:val="20"/>
                          </w:rPr>
                          <w:pPrChange w:id="48" w:author="Tobias L." w:date="2018-02-20T15:10:00Z">
                            <w:pPr/>
                          </w:pPrChange>
                        </w:pPr>
                        <w:bookmarkStart w:id="49" w:name="_Toc506902891"/>
                        <w:ins w:id="50" w:author="Tobias L." w:date="2018-02-20T15:10:00Z">
                          <w:r>
                            <w:t xml:space="preserve">Abbildung </w:t>
                          </w:r>
                          <w:r>
                            <w:fldChar w:fldCharType="begin"/>
                          </w:r>
                          <w:r>
                            <w:instrText xml:space="preserve"> SEQ Abbildung \* ARABIC </w:instrText>
                          </w:r>
                        </w:ins>
                        <w:r>
                          <w:fldChar w:fldCharType="separate"/>
                        </w:r>
                        <w:ins w:id="51" w:author="Tobias L." w:date="2018-02-20T15:12:00Z">
                          <w:r>
                            <w:rPr>
                              <w:noProof/>
                            </w:rPr>
                            <w:t>4</w:t>
                          </w:r>
                        </w:ins>
                        <w:ins w:id="52" w:author="Tobias L." w:date="2018-02-20T15:10:00Z">
                          <w:r>
                            <w:fldChar w:fldCharType="end"/>
                          </w:r>
                          <w:r>
                            <w:t>:</w:t>
                          </w:r>
                          <w:r w:rsidRPr="000138E5">
                            <w:t>Abgrenzung GS/FGI</w:t>
                          </w:r>
                        </w:ins>
                        <w:bookmarkEnd w:id="49"/>
                      </w:p>
                    </w:txbxContent>
                  </v:textbox>
                  <w10:wrap type="tight" anchorx="margin"/>
                </v:shape>
              </w:pict>
            </mc:Fallback>
          </mc:AlternateContent>
        </w:r>
      </w:ins>
      <w:r>
        <w:rPr>
          <w:noProof/>
        </w:rPr>
        <w:drawing>
          <wp:anchor distT="0" distB="0" distL="114300" distR="114300" simplePos="0" relativeHeight="251666432" behindDoc="1" locked="0" layoutInCell="1" allowOverlap="1" wp14:anchorId="1222CC66" wp14:editId="3DC119FD">
            <wp:simplePos x="0" y="0"/>
            <wp:positionH relativeFrom="column">
              <wp:posOffset>-80425</wp:posOffset>
            </wp:positionH>
            <wp:positionV relativeFrom="paragraph">
              <wp:posOffset>585084</wp:posOffset>
            </wp:positionV>
            <wp:extent cx="2299970" cy="1725295"/>
            <wp:effectExtent l="0" t="0" r="5080" b="8255"/>
            <wp:wrapTight wrapText="bothSides">
              <wp:wrapPolygon edited="0">
                <wp:start x="0" y="0"/>
                <wp:lineTo x="0" y="21465"/>
                <wp:lineTo x="21469" y="21465"/>
                <wp:lineTo x="21469" y="0"/>
                <wp:lineTo x="0" y="0"/>
              </wp:wrapPolygon>
            </wp:wrapTight>
            <wp:docPr id="11" name="Grafik 11" descr="C:\Users\Patrick\AppData\Local\Microsoft\Windows\INetCache\Content.Word\2018-02-19 13.3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AppData\Local\Microsoft\Windows\INetCache\Content.Word\2018-02-19 13.35.3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9970" cy="1725295"/>
                    </a:xfrm>
                    <a:prstGeom prst="rect">
                      <a:avLst/>
                    </a:prstGeom>
                    <a:noFill/>
                    <a:ln>
                      <a:noFill/>
                    </a:ln>
                  </pic:spPr>
                </pic:pic>
              </a:graphicData>
            </a:graphic>
            <wp14:sizeRelH relativeFrom="page">
              <wp14:pctWidth>0</wp14:pctWidth>
            </wp14:sizeRelH>
            <wp14:sizeRelV relativeFrom="page">
              <wp14:pctHeight>0</wp14:pctHeight>
            </wp14:sizeRelV>
          </wp:anchor>
        </w:drawing>
      </w:r>
      <w:del w:id="53" w:author="Tobias L." w:date="2018-02-20T15:10:00Z">
        <w:r w:rsidR="00637D4B" w:rsidDel="008302CE">
          <w:rPr>
            <w:noProof/>
          </w:rPr>
          <mc:AlternateContent>
            <mc:Choice Requires="wps">
              <w:drawing>
                <wp:anchor distT="0" distB="0" distL="114300" distR="114300" simplePos="0" relativeHeight="251667456" behindDoc="1" locked="0" layoutInCell="1" allowOverlap="1" wp14:anchorId="391A1142" wp14:editId="340EDCA6">
                  <wp:simplePos x="0" y="0"/>
                  <wp:positionH relativeFrom="column">
                    <wp:posOffset>2519017</wp:posOffset>
                  </wp:positionH>
                  <wp:positionV relativeFrom="paragraph">
                    <wp:posOffset>2319683</wp:posOffset>
                  </wp:positionV>
                  <wp:extent cx="229997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2299970" cy="635"/>
                          </a:xfrm>
                          <a:prstGeom prst="rect">
                            <a:avLst/>
                          </a:prstGeom>
                          <a:solidFill>
                            <a:prstClr val="white"/>
                          </a:solidFill>
                          <a:ln>
                            <a:noFill/>
                          </a:ln>
                          <a:effectLst/>
                        </wps:spPr>
                        <wps:txbx>
                          <w:txbxContent>
                            <w:p w14:paraId="0732B897" w14:textId="28E43323" w:rsidR="00637D4B" w:rsidRPr="0041243E" w:rsidRDefault="00637D4B" w:rsidP="00637D4B">
                              <w:pPr>
                                <w:pStyle w:val="Beschriftung"/>
                                <w:rPr>
                                  <w:noProof/>
                                  <w:sz w:val="20"/>
                                </w:rPr>
                              </w:pPr>
                              <w:r>
                                <w:t xml:space="preserve">Abbildung </w:t>
                              </w:r>
                              <w:r>
                                <w:t>4</w:t>
                              </w:r>
                              <w:r>
                                <w:t xml:space="preserve">: </w:t>
                              </w:r>
                              <w:r w:rsidRPr="00A14035">
                                <w:t>Abgrenzung GS/FGI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1A1142" id="Textfeld 14" o:spid="_x0000_s1032" type="#_x0000_t202" style="position:absolute;left:0;text-align:left;margin-left:198.35pt;margin-top:182.65pt;width:181.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" stroked="f">
                  <v:textbox style="mso-fit-shape-to-text:t" inset="0,0,0,0">
                    <w:txbxContent>
                      <w:p w14:paraId="0732B897" w14:textId="28E43323" w:rsidR="00637D4B" w:rsidRPr="0041243E" w:rsidRDefault="00637D4B" w:rsidP="00637D4B">
                        <w:pPr>
                          <w:pStyle w:val="Beschriftung"/>
                          <w:rPr>
                            <w:noProof/>
                            <w:sz w:val="20"/>
                          </w:rPr>
                        </w:pPr>
                        <w:r>
                          <w:t xml:space="preserve">Abbildung </w:t>
                        </w:r>
                        <w:r>
                          <w:t>4</w:t>
                        </w:r>
                        <w:r>
                          <w:t xml:space="preserve">: </w:t>
                        </w:r>
                        <w:r w:rsidRPr="00A14035">
                          <w:t>Abgrenzung GS/FGI</w:t>
                        </w:r>
                      </w:p>
                    </w:txbxContent>
                  </v:textbox>
                  <w10:wrap type="tight"/>
                </v:shape>
              </w:pict>
            </mc:Fallback>
          </mc:AlternateContent>
        </w:r>
      </w:del>
      <w:del w:id="54" w:author="Tobias L." w:date="2018-02-20T15:09:00Z">
        <w:r w:rsidR="00637D4B" w:rsidDel="008302CE">
          <w:rPr>
            <w:noProof/>
          </w:rPr>
          <mc:AlternateContent>
            <mc:Choice Requires="wps">
              <w:drawing>
                <wp:anchor distT="0" distB="0" distL="114300" distR="114300" simplePos="0" relativeHeight="251665408" behindDoc="1" locked="0" layoutInCell="1" allowOverlap="1" wp14:anchorId="78626C8F" wp14:editId="393388B3">
                  <wp:simplePos x="0" y="0"/>
                  <wp:positionH relativeFrom="column">
                    <wp:posOffset>-121423</wp:posOffset>
                  </wp:positionH>
                  <wp:positionV relativeFrom="paragraph">
                    <wp:posOffset>2295663</wp:posOffset>
                  </wp:positionV>
                  <wp:extent cx="2552065" cy="635"/>
                  <wp:effectExtent l="0" t="0" r="0" b="0"/>
                  <wp:wrapTight wrapText="bothSides">
                    <wp:wrapPolygon edited="0">
                      <wp:start x="0" y="0"/>
                      <wp:lineTo x="0" y="21600"/>
                      <wp:lineTo x="21600" y="21600"/>
                      <wp:lineTo x="21600" y="0"/>
                    </wp:wrapPolygon>
                  </wp:wrapTight>
                  <wp:docPr id="12" name="Textfeld 12"/>
                  <wp:cNvGraphicFramePr/>
                  <a:graphic xmlns:a="http://schemas.openxmlformats.org/drawingml/2006/main">
                    <a:graphicData uri="http://schemas.microsoft.com/office/word/2010/wordprocessingShape">
                      <wps:wsp>
                        <wps:cNvSpPr txBox="1"/>
                        <wps:spPr>
                          <a:xfrm>
                            <a:off x="0" y="0"/>
                            <a:ext cx="2552065" cy="635"/>
                          </a:xfrm>
                          <a:prstGeom prst="rect">
                            <a:avLst/>
                          </a:prstGeom>
                          <a:solidFill>
                            <a:prstClr val="white"/>
                          </a:solidFill>
                          <a:ln>
                            <a:noFill/>
                          </a:ln>
                          <a:effectLst/>
                        </wps:spPr>
                        <wps:txbx>
                          <w:txbxContent>
                            <w:p w14:paraId="164B07F8" w14:textId="69165511" w:rsidR="00637D4B" w:rsidRDefault="00637D4B" w:rsidP="00637D4B">
                              <w:pPr>
                                <w:pStyle w:val="Beschriftung"/>
                                <w:rPr>
                                  <w:noProof/>
                                </w:rPr>
                              </w:pPr>
                              <w:r>
                                <w:t xml:space="preserve">Abbildung </w:t>
                              </w:r>
                              <w:r>
                                <w:t>3</w:t>
                              </w:r>
                              <w:r>
                                <w:t>:Interaktionsbereiche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26C8F" id="Textfeld 12" o:spid="_x0000_s1033" type="#_x0000_t202" style="position:absolute;left:0;text-align:left;margin-left:-9.55pt;margin-top:180.75pt;width:200.9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" stroked="f">
                  <v:textbox style="mso-fit-shape-to-text:t" inset="0,0,0,0">
                    <w:txbxContent>
                      <w:p w14:paraId="164B07F8" w14:textId="69165511" w:rsidR="00637D4B" w:rsidRDefault="00637D4B" w:rsidP="00637D4B">
                        <w:pPr>
                          <w:pStyle w:val="Beschriftung"/>
                          <w:rPr>
                            <w:noProof/>
                          </w:rPr>
                        </w:pPr>
                        <w:r>
                          <w:t xml:space="preserve">Abbildung </w:t>
                        </w:r>
                        <w:r>
                          <w:t>3</w:t>
                        </w:r>
                        <w:r>
                          <w:t>:Interaktionsbereiche</w:t>
                        </w:r>
                      </w:p>
                    </w:txbxContent>
                  </v:textbox>
                  <w10:wrap type="tight"/>
                </v:shape>
              </w:pict>
            </mc:Fallback>
          </mc:AlternateContent>
        </w:r>
      </w:del>
      <w:r w:rsidR="00637D4B">
        <w:t>Im FGI liegt der Fokus auf Interaktionen mit Objekten und der Umgebung mit den Händen, deshalb bedarf dieser Bereich hochauflösender Sensorik um die 27 Gelenke der Hand ausreichend zu digitalisieren. Der FGI ist immer im Sichtfeld des Users.</w:t>
      </w:r>
    </w:p>
    <w:p w14:paraId="6E847E05" w14:textId="22333E7A" w:rsidR="00637D4B" w:rsidRDefault="00637D4B" w:rsidP="00637D4B">
      <w:r>
        <w:lastRenderedPageBreak/>
        <w:t xml:space="preserve">Im Grobselektionsbereich (GS) werden Menüs bedient. Im GS soll der ganze Körper verwendet werden. Da dabei hauptsächlich die Gelenke der Extremitäten zu tracken sind, kann der Bereich mit niedriger Auflösung </w:t>
      </w:r>
      <w:r w:rsidR="00780CF1">
        <w:t>bei höherer</w:t>
      </w:r>
      <w:r>
        <w:t xml:space="preserve"> Entfernung </w:t>
      </w:r>
      <w:r w:rsidR="00780CF1">
        <w:t xml:space="preserve">zu dem </w:t>
      </w:r>
      <w:r>
        <w:t>Sensor realisiert werden.</w:t>
      </w:r>
    </w:p>
    <w:p w14:paraId="6BE37515" w14:textId="5FC80B21" w:rsidR="00637D4B" w:rsidRDefault="00637D4B" w:rsidP="00637D4B">
      <w:r>
        <w:t>Es gibt ein Top-Level-Menü, welches weitere Untermenüs haben kann. Die Menüpunkte können weitere Untermenüs aufrufen oder ein Objekt festlegen welches in der virtuellen Umgebung manifestiert werden soll. Die Menüs werden im Blickfeldmittelpunkt des Users angezeigt und folgen dem Sichtfeld bei Bewegungen des Kopfes.</w:t>
      </w:r>
    </w:p>
    <w:p w14:paraId="100F9CCB" w14:textId="0EF48721" w:rsidR="00637D4B" w:rsidRDefault="00637D4B" w:rsidP="00637D4B">
      <w:r>
        <w:t>Durch einfaches Schließen der Hand im GS wird das Menü aufgerufen. Um im Menü zu navigieren, werden mit Rotationsbewegungen des Arms die Menüpunkte selektiert. Der Winkel der linken Hand zur linken Schulter bestimmt die Selektion des Menüpunktes.</w:t>
      </w:r>
    </w:p>
    <w:p w14:paraId="21DA08D2" w14:textId="77777777" w:rsidR="008302CE" w:rsidRDefault="00637D4B" w:rsidP="008302CE">
      <w:pPr>
        <w:keepNext/>
        <w:jc w:val="center"/>
        <w:rPr>
          <w:ins w:id="55" w:author="Tobias L." w:date="2018-02-20T15:12:00Z"/>
        </w:rPr>
        <w:pPrChange w:id="56" w:author="Tobias L." w:date="2018-02-20T15:12:00Z">
          <w:pPr>
            <w:keepNext/>
            <w:jc w:val="center"/>
          </w:pPr>
        </w:pPrChange>
      </w:pPr>
      <w:r>
        <w:rPr>
          <w:noProof/>
        </w:rPr>
        <w:drawing>
          <wp:inline distT="0" distB="0" distL="0" distR="0" wp14:anchorId="533F4AB2" wp14:editId="3E215E77">
            <wp:extent cx="2921000" cy="1822501"/>
            <wp:effectExtent l="19050" t="19050" r="12700" b="25400"/>
            <wp:docPr id="13" name="Grafik 13" descr="C:\Users\Patrick\AppData\Local\Microsoft\Windows\INetCache\Content.Word\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rick\AppData\Local\Microsoft\Windows\INetCache\Content.Word\Selec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8666" cy="1833523"/>
                    </a:xfrm>
                    <a:prstGeom prst="rect">
                      <a:avLst/>
                    </a:prstGeom>
                    <a:noFill/>
                    <a:ln w="6350">
                      <a:solidFill>
                        <a:schemeClr val="tx1"/>
                      </a:solidFill>
                    </a:ln>
                  </pic:spPr>
                </pic:pic>
              </a:graphicData>
            </a:graphic>
          </wp:inline>
        </w:drawing>
      </w:r>
    </w:p>
    <w:p w14:paraId="41FEDC75" w14:textId="56F27149" w:rsidR="00637D4B" w:rsidRDefault="008302CE" w:rsidP="008302CE">
      <w:pPr>
        <w:pStyle w:val="Beschriftung"/>
        <w:pPrChange w:id="57" w:author="Tobias L." w:date="2018-02-20T15:12:00Z">
          <w:pPr>
            <w:keepNext/>
            <w:jc w:val="center"/>
          </w:pPr>
        </w:pPrChange>
      </w:pPr>
      <w:bookmarkStart w:id="58" w:name="_Toc506902892"/>
      <w:ins w:id="59" w:author="Tobias L." w:date="2018-02-20T15:12:00Z">
        <w:r>
          <w:t xml:space="preserve">Abbildung </w:t>
        </w:r>
        <w:r>
          <w:fldChar w:fldCharType="begin"/>
        </w:r>
        <w:r>
          <w:instrText xml:space="preserve"> SEQ Abbildung \* ARABIC </w:instrText>
        </w:r>
      </w:ins>
      <w:r>
        <w:fldChar w:fldCharType="separate"/>
      </w:r>
      <w:ins w:id="60" w:author="Tobias L." w:date="2018-02-20T15:12:00Z">
        <w:r>
          <w:rPr>
            <w:noProof/>
          </w:rPr>
          <w:t>5</w:t>
        </w:r>
        <w:r>
          <w:fldChar w:fldCharType="end"/>
        </w:r>
        <w:r>
          <w:t>:</w:t>
        </w:r>
        <w:r w:rsidRPr="00343CDA">
          <w:t>Selektion des linken Menüpunktes</w:t>
        </w:r>
      </w:ins>
      <w:bookmarkEnd w:id="58"/>
    </w:p>
    <w:p w14:paraId="695C3DA2" w14:textId="7DEA791C" w:rsidR="00637D4B" w:rsidDel="008302CE" w:rsidRDefault="00637D4B" w:rsidP="00637D4B">
      <w:pPr>
        <w:pStyle w:val="Beschriftung"/>
        <w:rPr>
          <w:del w:id="61" w:author="Tobias L." w:date="2018-02-20T15:12:00Z"/>
          <w:sz w:val="20"/>
        </w:rPr>
      </w:pPr>
      <w:del w:id="62" w:author="Tobias L." w:date="2018-02-20T15:12:00Z">
        <w:r w:rsidDel="008302CE">
          <w:delText xml:space="preserve">Abbildung </w:delText>
        </w:r>
        <w:r w:rsidDel="008302CE">
          <w:delText>5</w:delText>
        </w:r>
        <w:r w:rsidDel="008302CE">
          <w:delText xml:space="preserve"> Selektion des linken Menüpunktes</w:delText>
        </w:r>
      </w:del>
    </w:p>
    <w:p w14:paraId="12B5547C" w14:textId="77777777" w:rsidR="00637D4B" w:rsidRDefault="00637D4B" w:rsidP="00637D4B">
      <w:r>
        <w:t>Durch erneutes Schließen der Hand wird ein selektierter Menüpunkt aktiviert. Wenn der selektierte Menüpunkt ein Untermenü enthält, wird das Menü ausgeblendet und das neue Untermenü wird angezeigt. Um zum vorherigen Menü zurück zu kehren, ist das oberste Menüelement mit der „Zurück“-Funktion belegt. Das momentane Menü wird ausgeblendet und das vorherige Menü wieder sichtbar gemacht.</w:t>
      </w:r>
    </w:p>
    <w:p w14:paraId="5176CA59" w14:textId="54F74FB7" w:rsidR="00637D4B" w:rsidRDefault="00637D4B" w:rsidP="00637D4B">
      <w:r>
        <w:t>Um Menüs auszublenden, müssen die Hände de</w:t>
      </w:r>
      <w:r w:rsidR="00CB1A1F">
        <w:t>n FGI</w:t>
      </w:r>
      <w:r>
        <w:t xml:space="preserve"> be</w:t>
      </w:r>
      <w:r w:rsidR="00CB1A1F">
        <w:t>treten. Durch Verlassen des FGI</w:t>
      </w:r>
      <w:r>
        <w:t xml:space="preserve"> und erneutes Schließen der linken Hand wird das zuletzt aufgerufene Menü erneut angezeigt.</w:t>
      </w:r>
    </w:p>
    <w:p w14:paraId="6E3FB622" w14:textId="303CA959" w:rsidR="00637D4B" w:rsidRDefault="00637D4B" w:rsidP="00637D4B">
      <w:r>
        <w:t xml:space="preserve">Wenn ein Menüelement selektiert und aktiviert wurde, welches kein Untermenü enthält sondern ein Objekt, welches in der Welt manifestiert und manipuliert werden soll, so ist dieses Objekt bei </w:t>
      </w:r>
      <w:r w:rsidR="00CB1A1F">
        <w:t>B</w:t>
      </w:r>
      <w:r>
        <w:t>etreten der Hände des FGI, an der linken Hand verankert. Es kann von dort mit der rechten Hand entnommen und weiter interagiert werden.</w:t>
      </w:r>
    </w:p>
    <w:p w14:paraId="11EE3DE5" w14:textId="74C4A2C4" w:rsidR="00CB1A1F" w:rsidRDefault="00CB1A1F" w:rsidP="00CB1A1F">
      <w:pPr>
        <w:pStyle w:val="berschrift2"/>
      </w:pPr>
      <w:r>
        <w:t>Realisierung</w:t>
      </w:r>
    </w:p>
    <w:p w14:paraId="397AAD6F" w14:textId="325C4607" w:rsidR="00C76920" w:rsidRPr="00C76920" w:rsidRDefault="00C76920" w:rsidP="00C76920">
      <w:r>
        <w:t>CONTENT</w:t>
      </w:r>
    </w:p>
    <w:p w14:paraId="2401D13C" w14:textId="79C9516C" w:rsidR="00CB1A1F" w:rsidRDefault="00CB1A1F" w:rsidP="00CB1A1F">
      <w:pPr>
        <w:pStyle w:val="berschrift3"/>
      </w:pPr>
      <w:r>
        <w:lastRenderedPageBreak/>
        <w:t>Kinect Manager</w:t>
      </w:r>
    </w:p>
    <w:p w14:paraId="18F7580E" w14:textId="63F9DEEF" w:rsidR="00C76920" w:rsidRPr="00C76920" w:rsidRDefault="00C76920" w:rsidP="00C76920">
      <w:r>
        <w:t>CONTENT</w:t>
      </w:r>
    </w:p>
    <w:p w14:paraId="36A52D58" w14:textId="7686FDEA" w:rsidR="00CB1A1F" w:rsidRDefault="00CB1A1F" w:rsidP="00CB1A1F">
      <w:pPr>
        <w:pStyle w:val="berschrift3"/>
      </w:pPr>
      <w:r>
        <w:t>Leap Controller</w:t>
      </w:r>
    </w:p>
    <w:p w14:paraId="03EA6C77" w14:textId="534FCB73" w:rsidR="00C76920" w:rsidRPr="00C76920" w:rsidRDefault="00C76920" w:rsidP="00C76920">
      <w:r>
        <w:t>CONTENT</w:t>
      </w:r>
    </w:p>
    <w:p w14:paraId="3B458EE0" w14:textId="50FE0D1D" w:rsidR="00CB1A1F" w:rsidRDefault="00CB1A1F" w:rsidP="00CB1A1F">
      <w:pPr>
        <w:pStyle w:val="berschrift3"/>
      </w:pPr>
      <w:r>
        <w:t>Leact Manager</w:t>
      </w:r>
    </w:p>
    <w:p w14:paraId="373CD9CA" w14:textId="347BDA26" w:rsidR="00C76920" w:rsidRPr="00C76920" w:rsidRDefault="00C76920" w:rsidP="00C76920">
      <w:r>
        <w:t>CONTENT</w:t>
      </w:r>
    </w:p>
    <w:p w14:paraId="41AAAAAB" w14:textId="311F6A10" w:rsidR="00CB1A1F" w:rsidRDefault="00CB1A1F" w:rsidP="00CB1A1F">
      <w:pPr>
        <w:pStyle w:val="berschrift2"/>
      </w:pPr>
      <w:r>
        <w:t>Verwendete Bibliotheken / Frameworks</w:t>
      </w:r>
    </w:p>
    <w:p w14:paraId="074A2B25" w14:textId="34E989F6" w:rsidR="00CB1A1F" w:rsidRDefault="00CB1A1F" w:rsidP="00CB1A1F">
      <w:r w:rsidRPr="00A878B4">
        <w:rPr>
          <w:u w:val="single"/>
        </w:rPr>
        <w:t>Radial Menu Framework</w:t>
      </w:r>
      <w:r w:rsidRPr="00A878B4">
        <w:rPr>
          <w:rStyle w:val="Funotenzeichen"/>
          <w:u w:val="single"/>
        </w:rPr>
        <w:footnoteReference w:id="3"/>
      </w:r>
      <w:r>
        <w:rPr>
          <w:u w:val="single"/>
        </w:rPr>
        <w:t>:</w:t>
      </w:r>
      <w:r>
        <w:t xml:space="preserve"> Dieses kostenlose </w:t>
      </w:r>
      <w:r w:rsidR="00B06CDD">
        <w:t xml:space="preserve">Framework wird im </w:t>
      </w:r>
      <w:r>
        <w:t>Unity-Assetstore</w:t>
      </w:r>
      <w:r w:rsidR="00B06CDD">
        <w:t xml:space="preserve"> angeboten</w:t>
      </w:r>
      <w:r>
        <w:t>. Es stellt leicht anpassbare Kreismenü</w:t>
      </w:r>
      <w:r w:rsidR="00B06CDD">
        <w:t>s zur Verfügung, die sich durch kleine Änderungen</w:t>
      </w:r>
      <w:r>
        <w:t xml:space="preserve"> in </w:t>
      </w:r>
      <w:r w:rsidR="00B06CDD">
        <w:t>die VR integrieren lassen. Es wird mit einer Dokumentation ausgeliefert</w:t>
      </w:r>
      <w:r>
        <w:t>, was dabei hilft es für die Verwendung mit der MenuFactory anzupassen.</w:t>
      </w:r>
    </w:p>
    <w:p w14:paraId="4365D17B" w14:textId="271F2D12" w:rsidR="00CB1A1F" w:rsidRDefault="00CB1A1F" w:rsidP="00CB1A1F">
      <w:r w:rsidRPr="000B5A4B">
        <w:rPr>
          <w:u w:val="single"/>
        </w:rPr>
        <w:t>Kin</w:t>
      </w:r>
      <w:r>
        <w:rPr>
          <w:u w:val="single"/>
        </w:rPr>
        <w:t>ect-v2 VR Examples von Rumen Fi</w:t>
      </w:r>
      <w:r w:rsidRPr="000B5A4B">
        <w:rPr>
          <w:u w:val="single"/>
        </w:rPr>
        <w:t>lkov</w:t>
      </w:r>
      <w:r w:rsidRPr="000B5A4B">
        <w:rPr>
          <w:rStyle w:val="Funotenzeichen"/>
          <w:u w:val="single"/>
          <w:lang w:val="en-US"/>
        </w:rPr>
        <w:footnoteReference w:id="4"/>
      </w:r>
      <w:r w:rsidRPr="000B5A4B">
        <w:rPr>
          <w:u w:val="single"/>
        </w:rPr>
        <w:t>:</w:t>
      </w:r>
      <w:r w:rsidRPr="000B5A4B">
        <w:t xml:space="preserve"> Diese Beispiele wurden von Ru</w:t>
      </w:r>
      <w:r>
        <w:t>men Filkov auf Anfrage bereitgestellt.</w:t>
      </w:r>
      <w:r w:rsidR="00B06CDD">
        <w:t xml:space="preserve"> Sie vereinen die Kinect-V2-SDK Beispiele </w:t>
      </w:r>
      <w:r>
        <w:t xml:space="preserve">mit VR und machen die Funktionalität </w:t>
      </w:r>
      <w:r w:rsidR="00B06CDD">
        <w:t>der</w:t>
      </w:r>
      <w:r>
        <w:t xml:space="preserve"> Kinect</w:t>
      </w:r>
      <w:r w:rsidR="00B06CDD">
        <w:t xml:space="preserve"> V2</w:t>
      </w:r>
      <w:r>
        <w:t xml:space="preserve"> in VR nutzbar. Durch die enthaltenen Beispiele und die </w:t>
      </w:r>
      <w:r w:rsidRPr="0036379D">
        <w:t xml:space="preserve">Online Dokumentation </w:t>
      </w:r>
      <w:r>
        <w:t>ist die Benutzung und Handhabung gut zu verstehen und leicht zu lernen.</w:t>
      </w:r>
    </w:p>
    <w:p w14:paraId="1D34A27C" w14:textId="69467F1B" w:rsidR="00CB1A1F" w:rsidRPr="00CB1A1F" w:rsidRDefault="00CB1A1F" w:rsidP="00CB1A1F">
      <w:r w:rsidRPr="009B2598">
        <w:rPr>
          <w:u w:val="single"/>
        </w:rPr>
        <w:t>Leap Motion Orion</w:t>
      </w:r>
      <w:r w:rsidRPr="009B2598">
        <w:rPr>
          <w:rStyle w:val="Funotenzeichen"/>
          <w:u w:val="single"/>
        </w:rPr>
        <w:footnoteReference w:id="5"/>
      </w:r>
      <w:r w:rsidRPr="009B2598">
        <w:rPr>
          <w:u w:val="single"/>
        </w:rPr>
        <w:t>:</w:t>
      </w:r>
      <w:r w:rsidRPr="009B2598">
        <w:t xml:space="preserve"> Die Unity-Core Assets für L</w:t>
      </w:r>
      <w:r>
        <w:t xml:space="preserve">eap-Motion bieten Controller und Beispiele für die Leap Motion. </w:t>
      </w:r>
      <w:r w:rsidR="00B06CDD">
        <w:t>F</w:t>
      </w:r>
      <w:r>
        <w:t xml:space="preserve">ür </w:t>
      </w:r>
      <w:r w:rsidR="00B06CDD">
        <w:t>die Interaktion im FGI und dem V</w:t>
      </w:r>
      <w:r>
        <w:t>erankern</w:t>
      </w:r>
      <w:r w:rsidR="00B06CDD">
        <w:t xml:space="preserve"> der eingefügten 3D-Objekte</w:t>
      </w:r>
      <w:r>
        <w:t xml:space="preserve"> an der Hand </w:t>
      </w:r>
      <w:r w:rsidR="00B06CDD">
        <w:t xml:space="preserve"> wurde sich </w:t>
      </w:r>
      <w:r>
        <w:t xml:space="preserve">an </w:t>
      </w:r>
      <w:r w:rsidR="00B06CDD">
        <w:t>dem</w:t>
      </w:r>
      <w:r>
        <w:t xml:space="preserve"> LM Beispiel</w:t>
      </w:r>
      <w:r w:rsidR="00B06CDD">
        <w:t xml:space="preserve"> </w:t>
      </w:r>
      <w:r w:rsidR="00B06CDD">
        <w:rPr>
          <w:i/>
        </w:rPr>
        <w:t>Dynamic UI</w:t>
      </w:r>
      <w:r>
        <w:t xml:space="preserve"> orientiert. Die Beispiele und die Verwendung von LM sind gut </w:t>
      </w:r>
      <w:r w:rsidR="00B06CDD">
        <w:t>d</w:t>
      </w:r>
      <w:r>
        <w:t>okumentiert.</w:t>
      </w:r>
    </w:p>
    <w:p w14:paraId="7EE3AE3C" w14:textId="4A5B9925" w:rsidR="009A58A0" w:rsidRDefault="00B90F5E" w:rsidP="00637D4B">
      <w:pPr>
        <w:pStyle w:val="berschrift2"/>
        <w:numPr>
          <w:ilvl w:val="1"/>
          <w:numId w:val="26"/>
        </w:numPr>
      </w:pPr>
      <w:r>
        <w:t>Usability und Bewertung</w:t>
      </w:r>
    </w:p>
    <w:p w14:paraId="44C07115" w14:textId="4BCBF71B" w:rsidR="00095B11" w:rsidRDefault="00A129E3" w:rsidP="00B90F5E">
      <w:r>
        <w:t xml:space="preserve">Da der Fokus dieser Ausarbeitung auf der technischen Umsetzung liegt, lassen sich Verbesserungen hauptsächlich im Bereich der Usability finden. Bespielsweise ist derzeitig eine einhändige Menüführung realisiert, welche jedoch aufgrund der einseitigen Armbelastung auf Dauer als anstrengend empfunden werden kann. Würde eine zweihändige Gestensteuerung implementiert werden, welche die Menüaufrufende Hand als dominant definiert, könnten sich die Körperhälften abwechseln. </w:t>
      </w:r>
      <w:r w:rsidR="00095B11">
        <w:t>Dadurch würde nicht nur jeder Nutzer seine dominante Körperhälfte nutzen können</w:t>
      </w:r>
      <w:r w:rsidR="0090145B">
        <w:t>,</w:t>
      </w:r>
      <w:r w:rsidR="00095B11">
        <w:t xml:space="preserve"> sondern auch die subdominante Hälfte für weitere, steuernde Gesten. Derzeitig ist beispielsweise die Geste zum Schließen des Menüs durch ein Hereinführen der linken Hand in den Bereich der LM realisiert. Würde man das Schließen auf </w:t>
      </w:r>
      <w:r w:rsidR="00095B11">
        <w:lastRenderedPageBreak/>
        <w:t>eine Wischgeste der rechten Hand legen, könnte die Bedienung erweitert werden. Generell lässt sich diese Anwendung auf weitere Konzepte zur alternativen Bedienung prüfen.</w:t>
      </w:r>
    </w:p>
    <w:p w14:paraId="7B81F72C" w14:textId="754838AE" w:rsidR="00095B11" w:rsidRDefault="00095B11" w:rsidP="00B90F5E">
      <w:r>
        <w:t xml:space="preserve">Im technischen Bereich ist ein Hauptaugenmerk auf das Refactoring zu legen. Derzeitig bedingt die Umsetzung </w:t>
      </w:r>
      <w:r w:rsidR="0090145B">
        <w:t xml:space="preserve">mehrere </w:t>
      </w:r>
      <w:r>
        <w:t xml:space="preserve">Abänderungen der APIs von LM und Kinect V2. Es wäre jedoch sehr gut, eine Implementierung alleine durch das Einfügen des </w:t>
      </w:r>
      <w:r w:rsidR="0090145B">
        <w:t xml:space="preserve">selbst </w:t>
      </w:r>
      <w:r>
        <w:t xml:space="preserve">geschriebenen Packages zu realisieren. Dafür müssen, wie in Abbildung XXX zu sehen, die </w:t>
      </w:r>
      <w:r w:rsidR="00285ACE">
        <w:t>Fassaden-</w:t>
      </w:r>
      <w:r w:rsidR="00F52081">
        <w:t>Methoden des SHL und SLL mit in den Leact-Manager gezogen</w:t>
      </w:r>
      <w:r w:rsidR="00285ACE">
        <w:t xml:space="preserve"> werden um ein autonom</w:t>
      </w:r>
      <w:r w:rsidR="0090145B">
        <w:t xml:space="preserve"> funktionierende</w:t>
      </w:r>
      <w:r w:rsidR="00285ACE">
        <w:t>s Package zu ermöglichen.</w:t>
      </w:r>
      <w:r w:rsidR="00F52081">
        <w:t xml:space="preserve"> Auch kann </w:t>
      </w:r>
      <w:r w:rsidR="00285ACE">
        <w:t xml:space="preserve">man </w:t>
      </w:r>
      <w:r w:rsidR="00F52081">
        <w:t>das Hinzufügen und Abändern</w:t>
      </w:r>
      <w:r w:rsidR="00285ACE">
        <w:t xml:space="preserve"> der Menühierarchien vereinfachen</w:t>
      </w:r>
      <w:r w:rsidR="00F52081">
        <w:t>, wenn durch eine Add-Methode des Leact-Managers die Vorgänge erledigt werden, welche die notwendigen Einträge und Verknüpfungen erstellen um eine Einbindung des neuen Menüs zu bewerkstelligen.</w:t>
      </w:r>
    </w:p>
    <w:p w14:paraId="7882068D" w14:textId="28D43C8A" w:rsidR="009E52A0" w:rsidRPr="00B90F5E" w:rsidRDefault="0090145B" w:rsidP="00B90F5E">
      <w:r>
        <w:t>Generell ist eine Erweiterung für mehrere, gleichzeitige Nutzer wünschenswert um die Einsatzmöglichkeiten des Frameworks noch umfangreicher zu machen. Die Verwertung von Sensorsignalen innerhalb der vorhandenen Frameworks kann ebenfalls überarbeitet werden um falsche Erkennung von Gesten und Handstellungen zu vermeiden.</w:t>
      </w:r>
    </w:p>
    <w:p w14:paraId="0F8FCF08" w14:textId="2D735159" w:rsidR="003704C2" w:rsidRDefault="007E6CFE" w:rsidP="003704C2">
      <w:pPr>
        <w:pStyle w:val="berschrift1"/>
      </w:pPr>
      <w:r>
        <w:t>Zusammenfassung</w:t>
      </w:r>
      <w:r w:rsidR="003704C2">
        <w:t xml:space="preserve"> / </w:t>
      </w:r>
      <w:r>
        <w:t>Ausblick</w:t>
      </w:r>
    </w:p>
    <w:p w14:paraId="42170941" w14:textId="1015768A" w:rsidR="00C04AB6" w:rsidRDefault="00E77598" w:rsidP="00572727">
      <w:r>
        <w:t xml:space="preserve">Während der Bearbeitung dieses Projekts, beziehungsweise dieser Ausarbeitung, wird ein großer Einblick in die VR-Programmierung geliefert. Dabei liegt der Erkenntnisgewinn eher bei der Arbeit mit Unity als beim Verfassen der C#-Skripte. Durch die C#-Entwicklungsumgebung </w:t>
      </w:r>
      <w:r>
        <w:rPr>
          <w:i/>
        </w:rPr>
        <w:t>MonoDevelop</w:t>
      </w:r>
      <w:r>
        <w:t>, welche bei Unity standardmäßig für die Bearbeitung der Skripte eingestellt ist, wird durch Autokorrekt</w:t>
      </w:r>
      <w:r w:rsidR="00C04AB6">
        <w:t xml:space="preserve">ur- und Vervollständigung das Verfassen stark vereinfacht. Daher ist es leicht, die entwickelten Konzepte für die Programmlogik in Code umzuwandeln. Sehr viel interessanter ist die Arbeit mit dem </w:t>
      </w:r>
      <w:r w:rsidR="00C04AB6">
        <w:rPr>
          <w:i/>
        </w:rPr>
        <w:t>Szenen-Konzept</w:t>
      </w:r>
      <w:r w:rsidR="00C04AB6">
        <w:t xml:space="preserve"> von Unity. Das Einfügen und wichtige verschachteln der Projekt-Strukturen über die </w:t>
      </w:r>
      <w:r w:rsidR="00C04AB6">
        <w:rPr>
          <w:i/>
        </w:rPr>
        <w:t>Hierarchy</w:t>
      </w:r>
      <w:r w:rsidR="00C04AB6">
        <w:t xml:space="preserve"> stellt sich als recht intuitiv heraus. Eine gewisse Einarbeitungszeit benötigt es jedoch, die Umsetzung von angefügten Komponenten an ein Projekt-Objekt nach zu vollziehen. Da benutzte Frameworks meist Skripte verwenden, welche für eigene Implementierungen noch abgeändert werden, ist es teilweise nicht so leicht, das richtige </w:t>
      </w:r>
      <w:r w:rsidR="00C04AB6">
        <w:rPr>
          <w:i/>
        </w:rPr>
        <w:t>GameObject</w:t>
      </w:r>
      <w:r w:rsidR="00C04AB6">
        <w:t xml:space="preserve"> auszuwählen, welches die Skript-Komponente beinhaltet. Generell erfolgt das Einfügen von bereits vordefinierten Projekt-Bauteilen, den sogenannten </w:t>
      </w:r>
      <w:r w:rsidR="00C04AB6">
        <w:rPr>
          <w:i/>
        </w:rPr>
        <w:t>Assets</w:t>
      </w:r>
      <w:r w:rsidR="00C04AB6">
        <w:t xml:space="preserve">, sehr intuitiv. Durch den offiziellen und integrierten </w:t>
      </w:r>
      <w:r w:rsidR="00C04AB6">
        <w:rPr>
          <w:i/>
        </w:rPr>
        <w:t>Asset-Store</w:t>
      </w:r>
      <w:r w:rsidR="00C04AB6">
        <w:t xml:space="preserve"> können vorprogrammierte Bausteine mit gewissen Funktionalitäten oder Optiken mit wenigen Klicks in das eigene Projekt eingebunden werden.</w:t>
      </w:r>
    </w:p>
    <w:p w14:paraId="09049224" w14:textId="26F76CC1" w:rsidR="00572727" w:rsidRDefault="00C04AB6" w:rsidP="00572727">
      <w:r>
        <w:t xml:space="preserve">Generell ist es </w:t>
      </w:r>
      <w:r w:rsidR="005E73B8">
        <w:t xml:space="preserve">eine gute Erfahrung zwei Sensoren </w:t>
      </w:r>
      <w:r w:rsidR="007E6CFE">
        <w:t>erfolgreich zu implementier</w:t>
      </w:r>
      <w:r w:rsidR="005E73B8">
        <w:t xml:space="preserve">en und durch die Kombination beider Signale eine Erweiterung der bestehenden Funktionalitäten zu erreichen. In dieser Ausarbeitung gelingt es eine Ganzkörper-Gestensteuerung mit hochauflösendem Handtracking </w:t>
      </w:r>
      <w:r w:rsidR="007E6CFE">
        <w:t>zu erweitern</w:t>
      </w:r>
      <w:r w:rsidR="005E73B8">
        <w:t xml:space="preserve">. </w:t>
      </w:r>
      <w:r w:rsidR="00902F19">
        <w:t xml:space="preserve">Die </w:t>
      </w:r>
      <w:r w:rsidR="005E73B8">
        <w:t>Beschränkung</w:t>
      </w:r>
      <w:r w:rsidR="00902F19">
        <w:t>en</w:t>
      </w:r>
      <w:r w:rsidR="005E73B8">
        <w:t xml:space="preserve"> bei der Nutzbarkeit dieses Produktes sind auf die Ungenauigkeiten der Sensorsignale zurückzuführen. Die Daten der Infrarot-Kameras lassen sich nur mit entsprechender Vor- und Nachfilterung durch die mitgelieferten Frameworks v</w:t>
      </w:r>
      <w:r w:rsidR="00902F19">
        <w:t xml:space="preserve">erwenden. Dadurch ist man auf die eingestellten Parameter </w:t>
      </w:r>
      <w:r w:rsidR="00902F19">
        <w:lastRenderedPageBreak/>
        <w:t>angewiesen und muss bei ungenügender Genauigkeit eigene Algorithmen zur Verbesserung der Signale aufbauen.</w:t>
      </w:r>
      <w:r w:rsidR="007E6CFE">
        <w:t xml:space="preserve"> In dem Rahmen dieses Projektes ist es leider nicht möglich, kann jedoch für zukünftige Weiterentwicklungen in Aussicht gestellt werden.</w:t>
      </w:r>
    </w:p>
    <w:p w14:paraId="3D2705F0" w14:textId="4A22C611" w:rsidR="00B566D1" w:rsidRPr="00C04AB6" w:rsidRDefault="00B566D1" w:rsidP="00572727">
      <w:r>
        <w:t xml:space="preserve">Grundsätzlich sollte bei einer Weiterentwicklung in Betracht gezogen werden, dass eine offizielle Weiterentwicklung von Leap Motion und Kinect ausgesetzt </w:t>
      </w:r>
      <w:r w:rsidR="00DC0C67">
        <w:t>ist</w:t>
      </w:r>
      <w:r>
        <w:t xml:space="preserve">. Daher ist es eventuell nicht sinnvoll neue Ausarbeitungen auf Basis dieser Produkte umzusetzen, welche keinen Support mehr erfahren. </w:t>
      </w:r>
      <w:r w:rsidR="00B969BB">
        <w:t>Trotz alledem</w:t>
      </w:r>
      <w:r w:rsidR="00DC0C67">
        <w:t xml:space="preserve"> sind diese Sensoren in ihrem Anwendungsfeld noch die besten Implementierungen für die VR. Der Fokus sollte dennoch auf neuen, frischen Produkten liegen, welche zukünftig auf dem Markt erscheinen oder auch nicht direkt zur VR gehören wie beispielsweise die Microsoft HoloLens mit ihrer eingebauten Handgesten-Erkennung. </w:t>
      </w:r>
    </w:p>
    <w:p w14:paraId="0F67137F" w14:textId="77777777" w:rsidR="00572727" w:rsidRDefault="00572727">
      <w:pPr>
        <w:spacing w:after="0" w:line="240" w:lineRule="auto"/>
        <w:jc w:val="left"/>
      </w:pPr>
      <w:r>
        <w:br w:type="page"/>
      </w:r>
    </w:p>
    <w:p w14:paraId="0063AD42" w14:textId="77777777" w:rsidR="000269E1" w:rsidRPr="00572727" w:rsidRDefault="000269E1" w:rsidP="00572727">
      <w:pPr>
        <w:pStyle w:val="Zusammenfassung"/>
      </w:pPr>
      <w:r>
        <w:lastRenderedPageBreak/>
        <w:t>Literaturverzeichnis</w:t>
      </w:r>
    </w:p>
    <w:p w14:paraId="30C5F72F" w14:textId="77777777" w:rsidR="00311D10" w:rsidRDefault="00311D10" w:rsidP="00311D10">
      <w:pPr>
        <w:pStyle w:val="Literatur"/>
        <w:rPr>
          <w:lang w:val="en-US"/>
        </w:rPr>
      </w:pPr>
      <w:r>
        <w:rPr>
          <w:lang w:val="en-US"/>
        </w:rPr>
        <w:t>Rober</w:t>
      </w:r>
      <w:r w:rsidRPr="00311D10">
        <w:rPr>
          <w:lang w:val="en-US"/>
        </w:rPr>
        <w:t>t</w:t>
      </w:r>
      <w:r>
        <w:rPr>
          <w:lang w:val="en-US"/>
        </w:rPr>
        <w:t>s</w:t>
      </w:r>
      <w:r w:rsidRPr="00311D10">
        <w:rPr>
          <w:lang w:val="en-US"/>
        </w:rPr>
        <w:t xml:space="preserve">on, A (2016). </w:t>
      </w:r>
      <w:r w:rsidRPr="00311D10">
        <w:rPr>
          <w:i/>
          <w:lang w:val="en-US"/>
        </w:rPr>
        <w:t>Leap Motion's revamped hand tracking is getting</w:t>
      </w:r>
      <w:r>
        <w:rPr>
          <w:i/>
          <w:lang w:val="en-US"/>
        </w:rPr>
        <w:t xml:space="preserve"> built straight into VR headset</w:t>
      </w:r>
      <w:r>
        <w:rPr>
          <w:lang w:val="en-US"/>
        </w:rPr>
        <w:t>.</w:t>
      </w:r>
      <w:r w:rsidRPr="00311D10">
        <w:rPr>
          <w:lang w:val="en-US"/>
        </w:rPr>
        <w:t xml:space="preserve"> </w:t>
      </w:r>
      <w:hyperlink r:id="rId13" w:history="1">
        <w:r w:rsidR="00A3675D" w:rsidRPr="00343220">
          <w:rPr>
            <w:rStyle w:val="Hyperlink"/>
            <w:lang w:val="en-US"/>
          </w:rPr>
          <w:t>https://www.theverge.com/2016/2/17/11021214/leap-motion-hand-tracker-virtual-reality-orion-mobile-vr</w:t>
        </w:r>
      </w:hyperlink>
    </w:p>
    <w:p w14:paraId="35A89BF1" w14:textId="77777777" w:rsidR="00A3675D" w:rsidRDefault="00A3675D" w:rsidP="00A3675D">
      <w:pPr>
        <w:pStyle w:val="Literatur"/>
        <w:rPr>
          <w:rStyle w:val="Hyperlink"/>
          <w:lang w:val="en-US"/>
        </w:rPr>
      </w:pPr>
      <w:r>
        <w:rPr>
          <w:lang w:val="en-US"/>
        </w:rPr>
        <w:t xml:space="preserve">Penelle, B. (2014). </w:t>
      </w:r>
      <w:r w:rsidRPr="00A3675D">
        <w:rPr>
          <w:i/>
          <w:lang w:val="en-US"/>
        </w:rPr>
        <w:t>Multi-Sensor Data Fusion for Hand Tracking using Kinect and Leap Motion</w:t>
      </w:r>
      <w:r>
        <w:rPr>
          <w:lang w:val="en-US"/>
        </w:rPr>
        <w:t>.Université Libre Brussels. Brüssel.</w:t>
      </w:r>
      <w:r w:rsidRPr="00A3675D">
        <w:t xml:space="preserve"> </w:t>
      </w:r>
      <w:hyperlink r:id="rId14" w:history="1">
        <w:r w:rsidRPr="00343220">
          <w:rPr>
            <w:rStyle w:val="Hyperlink"/>
            <w:lang w:val="en-US"/>
          </w:rPr>
          <w:t>https://dl.acm.org/citation.cfm?id=2620710</w:t>
        </w:r>
      </w:hyperlink>
    </w:p>
    <w:p w14:paraId="00D6A6F9" w14:textId="094EDD83" w:rsidR="00FC6817" w:rsidRDefault="00FC6817" w:rsidP="00A3675D">
      <w:pPr>
        <w:pStyle w:val="Literatur"/>
        <w:rPr>
          <w:lang w:val="en-US"/>
        </w:rPr>
      </w:pPr>
      <w:r>
        <w:rPr>
          <w:lang w:val="en-US"/>
        </w:rPr>
        <w:t xml:space="preserve">Laugesen, John &amp; Yufei, Yuan (2010). </w:t>
      </w:r>
      <w:r>
        <w:rPr>
          <w:i/>
          <w:lang w:val="en-US"/>
        </w:rPr>
        <w:t>What factors contributed to the success of Apple’s iPhone?</w:t>
      </w:r>
      <w:r>
        <w:rPr>
          <w:lang w:val="en-US"/>
        </w:rPr>
        <w:t>. McMaster University, DeGroote School of Business, Ontario</w:t>
      </w:r>
    </w:p>
    <w:p w14:paraId="55752B57" w14:textId="6AD6975D" w:rsidR="002525EA" w:rsidRDefault="00CF4873" w:rsidP="00A3675D">
      <w:pPr>
        <w:pStyle w:val="Literatur"/>
        <w:rPr>
          <w:lang w:val="en-US"/>
        </w:rPr>
      </w:pPr>
      <w:r>
        <w:rPr>
          <w:lang w:val="en-US"/>
        </w:rPr>
        <w:t xml:space="preserve">Preim, Bernhard &amp; Dachselt, Raimund (2015). </w:t>
      </w:r>
      <w:r>
        <w:rPr>
          <w:i/>
          <w:lang w:val="en-US"/>
        </w:rPr>
        <w:t>Interaktive Systeme, Band 2: User Interface Engineering, Natural User Interfaces</w:t>
      </w:r>
      <w:r>
        <w:rPr>
          <w:lang w:val="en-US"/>
        </w:rPr>
        <w:t>, Berlin, Springer Vieweg Verlag</w:t>
      </w:r>
      <w:r w:rsidR="00C80D64">
        <w:rPr>
          <w:lang w:val="en-US"/>
        </w:rPr>
        <w:t>, S 343-</w:t>
      </w:r>
      <w:r w:rsidR="001C39AB">
        <w:rPr>
          <w:lang w:val="en-US"/>
        </w:rPr>
        <w:t>396</w:t>
      </w:r>
    </w:p>
    <w:p w14:paraId="4F82DFF5" w14:textId="3F6B5523" w:rsidR="001C39AB" w:rsidRDefault="001C39AB" w:rsidP="00A3675D">
      <w:pPr>
        <w:pStyle w:val="Literatur"/>
        <w:rPr>
          <w:lang w:val="en-US"/>
        </w:rPr>
      </w:pPr>
      <w:r>
        <w:rPr>
          <w:lang w:val="en-US"/>
        </w:rPr>
        <w:t xml:space="preserve">Warren, Tom (2017). </w:t>
      </w:r>
      <w:r>
        <w:rPr>
          <w:i/>
          <w:lang w:val="en-US"/>
        </w:rPr>
        <w:t>Microsoft kills of Kinect, stops manufacturing it</w:t>
      </w:r>
      <w:r>
        <w:rPr>
          <w:lang w:val="en-US"/>
        </w:rPr>
        <w:t xml:space="preserve">. </w:t>
      </w:r>
      <w:hyperlink r:id="rId15" w:history="1">
        <w:r w:rsidRPr="007C5574">
          <w:rPr>
            <w:rStyle w:val="Hyperlink"/>
            <w:lang w:val="en-US"/>
          </w:rPr>
          <w:t>https://www.theverge.com/2017/10/25/16542870/microsoft-kinect-dead-stop-manufacturing</w:t>
        </w:r>
      </w:hyperlink>
    </w:p>
    <w:p w14:paraId="6FCFE01E" w14:textId="1A64F5C9" w:rsidR="005D4B41" w:rsidRDefault="005D4B41" w:rsidP="00637D4B">
      <w:pPr>
        <w:spacing w:after="0" w:line="240" w:lineRule="auto"/>
        <w:jc w:val="left"/>
        <w:rPr>
          <w:ins w:id="63" w:author="Tobias L." w:date="2018-02-20T15:12:00Z"/>
        </w:rPr>
      </w:pPr>
    </w:p>
    <w:p w14:paraId="7BB1B0A5" w14:textId="10EFE8C5" w:rsidR="00AC20FD" w:rsidRDefault="00AC20FD" w:rsidP="00637D4B">
      <w:pPr>
        <w:spacing w:after="0" w:line="240" w:lineRule="auto"/>
        <w:jc w:val="left"/>
        <w:rPr>
          <w:ins w:id="64" w:author="Tobias L." w:date="2018-02-20T15:05:00Z"/>
        </w:rPr>
      </w:pPr>
      <w:ins w:id="65" w:author="Tobias L." w:date="2018-02-20T15:13:00Z">
        <w:r>
          <w:rPr>
            <w:b/>
          </w:rPr>
          <w:t>Literaturverzeichnis</w:t>
        </w:r>
      </w:ins>
      <w:bookmarkStart w:id="66" w:name="_GoBack"/>
      <w:bookmarkEnd w:id="66"/>
    </w:p>
    <w:p w14:paraId="0A4179B9" w14:textId="77777777" w:rsidR="00AC20FD" w:rsidRDefault="00AC20FD">
      <w:pPr>
        <w:pStyle w:val="Abbildungsverzeichnis"/>
        <w:tabs>
          <w:tab w:val="right" w:leader="dot" w:pos="7474"/>
        </w:tabs>
        <w:rPr>
          <w:ins w:id="67" w:author="Tobias L." w:date="2018-02-20T15:12:00Z"/>
          <w:noProof/>
        </w:rPr>
      </w:pPr>
      <w:ins w:id="68" w:author="Tobias L." w:date="2018-02-20T15:12:00Z">
        <w:r>
          <w:fldChar w:fldCharType="begin"/>
        </w:r>
        <w:r>
          <w:instrText xml:space="preserve"> TOC \h \z \c "Abbildung" </w:instrText>
        </w:r>
      </w:ins>
      <w:r>
        <w:fldChar w:fldCharType="separate"/>
      </w:r>
      <w:ins w:id="69"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"_Toc506902888"</w:instrText>
        </w:r>
        <w:r w:rsidRPr="00FC285D">
          <w:rPr>
            <w:rStyle w:val="Hyperlink"/>
            <w:noProof/>
          </w:rPr>
          <w:instrText xml:space="preserve"> </w:instrText>
        </w:r>
        <w:r w:rsidRPr="00FC285D">
          <w:rPr>
            <w:rStyle w:val="Hyperlink"/>
            <w:noProof/>
          </w:rPr>
        </w:r>
        <w:r w:rsidRPr="00FC285D">
          <w:rPr>
            <w:rStyle w:val="Hyperlink"/>
            <w:noProof/>
          </w:rPr>
          <w:fldChar w:fldCharType="separate"/>
        </w:r>
        <w:r w:rsidRPr="00FC285D">
          <w:rPr>
            <w:rStyle w:val="Hyperlink"/>
            <w:noProof/>
          </w:rPr>
          <w:t>Abbildung 1:Leap Motion an HTC Vive befestigt</w:t>
        </w:r>
        <w:r>
          <w:rPr>
            <w:noProof/>
            <w:webHidden/>
          </w:rPr>
          <w:tab/>
        </w:r>
        <w:r>
          <w:rPr>
            <w:noProof/>
            <w:webHidden/>
          </w:rPr>
          <w:fldChar w:fldCharType="begin"/>
        </w:r>
        <w:r>
          <w:rPr>
            <w:noProof/>
            <w:webHidden/>
          </w:rPr>
          <w:instrText xml:space="preserve"> PAGEREF _Toc506902888 \h </w:instrText>
        </w:r>
        <w:r>
          <w:rPr>
            <w:noProof/>
            <w:webHidden/>
          </w:rPr>
        </w:r>
      </w:ins>
      <w:r>
        <w:rPr>
          <w:noProof/>
          <w:webHidden/>
        </w:rPr>
        <w:fldChar w:fldCharType="separate"/>
      </w:r>
      <w:ins w:id="70" w:author="Tobias L." w:date="2018-02-20T15:12:00Z">
        <w:r>
          <w:rPr>
            <w:noProof/>
            <w:webHidden/>
          </w:rPr>
          <w:t>4</w:t>
        </w:r>
        <w:r>
          <w:rPr>
            <w:noProof/>
            <w:webHidden/>
          </w:rPr>
          <w:fldChar w:fldCharType="end"/>
        </w:r>
        <w:r w:rsidRPr="00FC285D">
          <w:rPr>
            <w:rStyle w:val="Hyperlink"/>
            <w:noProof/>
          </w:rPr>
          <w:fldChar w:fldCharType="end"/>
        </w:r>
      </w:ins>
    </w:p>
    <w:p w14:paraId="0CE7655C" w14:textId="77777777" w:rsidR="00AC20FD" w:rsidRDefault="00AC20FD">
      <w:pPr>
        <w:pStyle w:val="Abbildungsverzeichnis"/>
        <w:tabs>
          <w:tab w:val="right" w:leader="dot" w:pos="7474"/>
        </w:tabs>
        <w:rPr>
          <w:ins w:id="71" w:author="Tobias L." w:date="2018-02-20T15:12:00Z"/>
          <w:noProof/>
        </w:rPr>
      </w:pPr>
      <w:ins w:id="72"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"_Toc506902889"</w:instrText>
        </w:r>
        <w:r w:rsidRPr="00FC285D">
          <w:rPr>
            <w:rStyle w:val="Hyperlink"/>
            <w:noProof/>
          </w:rPr>
          <w:instrText xml:space="preserve"> </w:instrText>
        </w:r>
        <w:r w:rsidRPr="00FC285D">
          <w:rPr>
            <w:rStyle w:val="Hyperlink"/>
            <w:noProof/>
          </w:rPr>
        </w:r>
        <w:r w:rsidRPr="00FC285D">
          <w:rPr>
            <w:rStyle w:val="Hyperlink"/>
            <w:noProof/>
          </w:rPr>
          <w:fldChar w:fldCharType="separate"/>
        </w:r>
        <w:r w:rsidRPr="00FC285D">
          <w:rPr>
            <w:rStyle w:val="Hyperlink"/>
            <w:noProof/>
          </w:rPr>
          <w:t>Abbildung 2:Leap Motion in Desktop-Verwendung</w:t>
        </w:r>
        <w:r>
          <w:rPr>
            <w:noProof/>
            <w:webHidden/>
          </w:rPr>
          <w:tab/>
        </w:r>
        <w:r>
          <w:rPr>
            <w:noProof/>
            <w:webHidden/>
          </w:rPr>
          <w:fldChar w:fldCharType="begin"/>
        </w:r>
        <w:r>
          <w:rPr>
            <w:noProof/>
            <w:webHidden/>
          </w:rPr>
          <w:instrText xml:space="preserve"> PAGEREF _Toc506902889 \h </w:instrText>
        </w:r>
        <w:r>
          <w:rPr>
            <w:noProof/>
            <w:webHidden/>
          </w:rPr>
        </w:r>
      </w:ins>
      <w:r>
        <w:rPr>
          <w:noProof/>
          <w:webHidden/>
        </w:rPr>
        <w:fldChar w:fldCharType="separate"/>
      </w:r>
      <w:ins w:id="73" w:author="Tobias L." w:date="2018-02-20T15:12:00Z">
        <w:r>
          <w:rPr>
            <w:noProof/>
            <w:webHidden/>
          </w:rPr>
          <w:t>4</w:t>
        </w:r>
        <w:r>
          <w:rPr>
            <w:noProof/>
            <w:webHidden/>
          </w:rPr>
          <w:fldChar w:fldCharType="end"/>
        </w:r>
        <w:r w:rsidRPr="00FC285D">
          <w:rPr>
            <w:rStyle w:val="Hyperlink"/>
            <w:noProof/>
          </w:rPr>
          <w:fldChar w:fldCharType="end"/>
        </w:r>
      </w:ins>
    </w:p>
    <w:p w14:paraId="242821E9" w14:textId="77777777" w:rsidR="00AC20FD" w:rsidRDefault="00AC20FD">
      <w:pPr>
        <w:pStyle w:val="Abbildungsverzeichnis"/>
        <w:tabs>
          <w:tab w:val="right" w:leader="dot" w:pos="7474"/>
        </w:tabs>
        <w:rPr>
          <w:ins w:id="74" w:author="Tobias L." w:date="2018-02-20T15:12:00Z"/>
          <w:noProof/>
        </w:rPr>
      </w:pPr>
      <w:ins w:id="75"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"_Toc506902890"</w:instrText>
        </w:r>
        <w:r w:rsidRPr="00FC285D">
          <w:rPr>
            <w:rStyle w:val="Hyperlink"/>
            <w:noProof/>
          </w:rPr>
          <w:instrText xml:space="preserve"> </w:instrText>
        </w:r>
        <w:r w:rsidRPr="00FC285D">
          <w:rPr>
            <w:rStyle w:val="Hyperlink"/>
            <w:noProof/>
          </w:rPr>
        </w:r>
        <w:r w:rsidRPr="00FC285D">
          <w:rPr>
            <w:rStyle w:val="Hyperlink"/>
            <w:noProof/>
          </w:rPr>
          <w:fldChar w:fldCharType="separate"/>
        </w:r>
        <w:r w:rsidRPr="00FC285D">
          <w:rPr>
            <w:rStyle w:val="Hyperlink"/>
            <w:noProof/>
          </w:rPr>
          <w:t>Abbildung 3:Interaktionsbereiche</w:t>
        </w:r>
        <w:r>
          <w:rPr>
            <w:noProof/>
            <w:webHidden/>
          </w:rPr>
          <w:tab/>
        </w:r>
        <w:r>
          <w:rPr>
            <w:noProof/>
            <w:webHidden/>
          </w:rPr>
          <w:fldChar w:fldCharType="begin"/>
        </w:r>
        <w:r>
          <w:rPr>
            <w:noProof/>
            <w:webHidden/>
          </w:rPr>
          <w:instrText xml:space="preserve"> PAGEREF _Toc506902890 \h </w:instrText>
        </w:r>
        <w:r>
          <w:rPr>
            <w:noProof/>
            <w:webHidden/>
          </w:rPr>
        </w:r>
      </w:ins>
      <w:r>
        <w:rPr>
          <w:noProof/>
          <w:webHidden/>
        </w:rPr>
        <w:fldChar w:fldCharType="separate"/>
      </w:r>
      <w:ins w:id="76" w:author="Tobias L." w:date="2018-02-20T15:12:00Z">
        <w:r>
          <w:rPr>
            <w:noProof/>
            <w:webHidden/>
          </w:rPr>
          <w:t>5</w:t>
        </w:r>
        <w:r>
          <w:rPr>
            <w:noProof/>
            <w:webHidden/>
          </w:rPr>
          <w:fldChar w:fldCharType="end"/>
        </w:r>
        <w:r w:rsidRPr="00FC285D">
          <w:rPr>
            <w:rStyle w:val="Hyperlink"/>
            <w:noProof/>
          </w:rPr>
          <w:fldChar w:fldCharType="end"/>
        </w:r>
      </w:ins>
    </w:p>
    <w:p w14:paraId="32A9B6EB" w14:textId="77777777" w:rsidR="00AC20FD" w:rsidRDefault="00AC20FD">
      <w:pPr>
        <w:pStyle w:val="Abbildungsverzeichnis"/>
        <w:tabs>
          <w:tab w:val="right" w:leader="dot" w:pos="7474"/>
        </w:tabs>
        <w:rPr>
          <w:ins w:id="77" w:author="Tobias L." w:date="2018-02-20T15:12:00Z"/>
          <w:noProof/>
        </w:rPr>
      </w:pPr>
      <w:ins w:id="78" w:author="Tobias L." w:date="2018-02-20T15:12:00Z">
        <w:r w:rsidRPr="00FC285D">
          <w:rPr>
            <w:rStyle w:val="Hyperlink"/>
            <w:noProof/>
          </w:rPr>
          <w:fldChar w:fldCharType="begin"/>
        </w:r>
        <w:r w:rsidRPr="00FC285D">
          <w:rPr>
            <w:rStyle w:val="Hyperlink"/>
            <w:noProof/>
          </w:rPr>
          <w:instrText xml:space="preserve"> </w:instrText>
        </w:r>
        <w:r>
          <w:rPr>
            <w:noProof/>
          </w:rPr>
          <w:instrText>HYPERLINK "D:\\Leact\\doci\\Leact_Doku.docx" \l "_Toc506902891"</w:instrText>
        </w:r>
        <w:r w:rsidRPr="00FC285D">
          <w:rPr>
            <w:rStyle w:val="Hyperlink"/>
            <w:noProof/>
          </w:rPr>
          <w:instrText xml:space="preserve"> </w:instrText>
        </w:r>
        <w:r w:rsidRPr="00FC285D">
          <w:rPr>
            <w:rStyle w:val="Hyperlink"/>
            <w:noProof/>
          </w:rPr>
        </w:r>
        <w:r w:rsidRPr="00FC285D">
          <w:rPr>
            <w:rStyle w:val="Hyperlink"/>
            <w:noProof/>
          </w:rPr>
          <w:fldChar w:fldCharType="separate"/>
        </w:r>
        <w:r w:rsidRPr="00FC285D">
          <w:rPr>
            <w:rStyle w:val="Hyperlink"/>
            <w:noProof/>
          </w:rPr>
          <w:t>Abbildung 4:Abgrenzung GS/FGI</w:t>
        </w:r>
        <w:r>
          <w:rPr>
            <w:noProof/>
            <w:webHidden/>
          </w:rPr>
          <w:tab/>
        </w:r>
        <w:r>
          <w:rPr>
            <w:noProof/>
            <w:webHidden/>
          </w:rPr>
          <w:fldChar w:fldCharType="begin"/>
        </w:r>
        <w:r>
          <w:rPr>
            <w:noProof/>
            <w:webHidden/>
          </w:rPr>
          <w:instrText xml:space="preserve"> PAGEREF _Toc506902891 \h </w:instrText>
        </w:r>
        <w:r>
          <w:rPr>
            <w:noProof/>
            <w:webHidden/>
          </w:rPr>
        </w:r>
      </w:ins>
      <w:r>
        <w:rPr>
          <w:noProof/>
          <w:webHidden/>
        </w:rPr>
        <w:fldChar w:fldCharType="separate"/>
      </w:r>
      <w:ins w:id="79" w:author="Tobias L." w:date="2018-02-20T15:12:00Z">
        <w:r>
          <w:rPr>
            <w:noProof/>
            <w:webHidden/>
          </w:rPr>
          <w:t>5</w:t>
        </w:r>
        <w:r>
          <w:rPr>
            <w:noProof/>
            <w:webHidden/>
          </w:rPr>
          <w:fldChar w:fldCharType="end"/>
        </w:r>
        <w:r w:rsidRPr="00FC285D">
          <w:rPr>
            <w:rStyle w:val="Hyperlink"/>
            <w:noProof/>
          </w:rPr>
          <w:fldChar w:fldCharType="end"/>
        </w:r>
      </w:ins>
    </w:p>
    <w:p w14:paraId="33DB35F4" w14:textId="77777777" w:rsidR="00AC20FD" w:rsidRDefault="00AC20FD">
      <w:pPr>
        <w:pStyle w:val="Abbildungsverzeichnis"/>
        <w:tabs>
          <w:tab w:val="right" w:leader="dot" w:pos="7474"/>
        </w:tabs>
        <w:rPr>
          <w:ins w:id="80" w:author="Tobias L." w:date="2018-02-20T15:12:00Z"/>
          <w:noProof/>
        </w:rPr>
      </w:pPr>
      <w:ins w:id="81" w:author="Tobias L." w:date="2018-02-20T15:12:00Z">
        <w:r w:rsidRPr="00FC285D">
          <w:rPr>
            <w:rStyle w:val="Hyperlink"/>
            <w:noProof/>
          </w:rPr>
          <w:fldChar w:fldCharType="begin"/>
        </w:r>
        <w:r w:rsidRPr="00FC285D">
          <w:rPr>
            <w:rStyle w:val="Hyperlink"/>
            <w:noProof/>
          </w:rPr>
          <w:instrText xml:space="preserve"> </w:instrText>
        </w:r>
        <w:r>
          <w:rPr>
            <w:noProof/>
          </w:rPr>
          <w:instrText>HYPERLINK \l "_Toc506902892"</w:instrText>
        </w:r>
        <w:r w:rsidRPr="00FC285D">
          <w:rPr>
            <w:rStyle w:val="Hyperlink"/>
            <w:noProof/>
          </w:rPr>
          <w:instrText xml:space="preserve"> </w:instrText>
        </w:r>
        <w:r w:rsidRPr="00FC285D">
          <w:rPr>
            <w:rStyle w:val="Hyperlink"/>
            <w:noProof/>
          </w:rPr>
        </w:r>
        <w:r w:rsidRPr="00FC285D">
          <w:rPr>
            <w:rStyle w:val="Hyperlink"/>
            <w:noProof/>
          </w:rPr>
          <w:fldChar w:fldCharType="separate"/>
        </w:r>
        <w:r w:rsidRPr="00FC285D">
          <w:rPr>
            <w:rStyle w:val="Hyperlink"/>
            <w:noProof/>
          </w:rPr>
          <w:t>Abbildung 5:Selektion des linken Menüpunktes</w:t>
        </w:r>
        <w:r>
          <w:rPr>
            <w:noProof/>
            <w:webHidden/>
          </w:rPr>
          <w:tab/>
        </w:r>
        <w:r>
          <w:rPr>
            <w:noProof/>
            <w:webHidden/>
          </w:rPr>
          <w:fldChar w:fldCharType="begin"/>
        </w:r>
        <w:r>
          <w:rPr>
            <w:noProof/>
            <w:webHidden/>
          </w:rPr>
          <w:instrText xml:space="preserve"> PAGEREF _Toc506902892 \h </w:instrText>
        </w:r>
        <w:r>
          <w:rPr>
            <w:noProof/>
            <w:webHidden/>
          </w:rPr>
        </w:r>
      </w:ins>
      <w:r>
        <w:rPr>
          <w:noProof/>
          <w:webHidden/>
        </w:rPr>
        <w:fldChar w:fldCharType="separate"/>
      </w:r>
      <w:ins w:id="82" w:author="Tobias L." w:date="2018-02-20T15:12:00Z">
        <w:r>
          <w:rPr>
            <w:noProof/>
            <w:webHidden/>
          </w:rPr>
          <w:t>6</w:t>
        </w:r>
        <w:r>
          <w:rPr>
            <w:noProof/>
            <w:webHidden/>
          </w:rPr>
          <w:fldChar w:fldCharType="end"/>
        </w:r>
        <w:r w:rsidRPr="00FC285D">
          <w:rPr>
            <w:rStyle w:val="Hyperlink"/>
            <w:noProof/>
          </w:rPr>
          <w:fldChar w:fldCharType="end"/>
        </w:r>
      </w:ins>
    </w:p>
    <w:p w14:paraId="2E35F31E" w14:textId="77777777" w:rsidR="005D4B41" w:rsidRDefault="00AC20FD" w:rsidP="00637D4B">
      <w:pPr>
        <w:spacing w:after="0" w:line="240" w:lineRule="auto"/>
        <w:jc w:val="left"/>
      </w:pPr>
      <w:ins w:id="83" w:author="Tobias L." w:date="2018-02-20T15:12:00Z">
        <w:r>
          <w:fldChar w:fldCharType="end"/>
        </w:r>
      </w:ins>
    </w:p>
    <w:sectPr w:rsidR="005D4B41" w:rsidSect="004607FA">
      <w:headerReference w:type="even" r:id="rId16"/>
      <w:headerReference w:type="default" r:id="rId17"/>
      <w:footerReference w:type="default" r:id="rId18"/>
      <w:headerReference w:type="first" r:id="rId19"/>
      <w:pgSz w:w="11907" w:h="16840" w:code="9"/>
      <w:pgMar w:top="2722" w:right="2268" w:bottom="3232" w:left="2155" w:header="2155"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D01C53" w14:textId="77777777" w:rsidR="00607693" w:rsidRDefault="00607693">
      <w:pPr>
        <w:spacing w:after="0" w:line="240" w:lineRule="auto"/>
      </w:pPr>
      <w:r>
        <w:separator/>
      </w:r>
    </w:p>
    <w:p w14:paraId="3BDB6C1A" w14:textId="77777777" w:rsidR="00607693" w:rsidRDefault="00607693"/>
    <w:p w14:paraId="6BCEF404" w14:textId="77777777" w:rsidR="00607693" w:rsidRDefault="00607693"/>
  </w:endnote>
  <w:endnote w:type="continuationSeparator" w:id="0">
    <w:p w14:paraId="6AA59EDE" w14:textId="77777777" w:rsidR="00607693" w:rsidRDefault="00607693">
      <w:pPr>
        <w:spacing w:after="0" w:line="240" w:lineRule="auto"/>
      </w:pPr>
      <w:r>
        <w:continuationSeparator/>
      </w:r>
    </w:p>
    <w:p w14:paraId="6ECCA84D" w14:textId="77777777" w:rsidR="00607693" w:rsidRDefault="00607693"/>
    <w:p w14:paraId="3C618344" w14:textId="77777777" w:rsidR="00607693" w:rsidRDefault="006076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E40F" w14:textId="4D5B79EE" w:rsidR="002B0C83" w:rsidRDefault="002B0C83">
    <w:pPr>
      <w:pStyle w:val="Fuzeile"/>
      <w:jc w:val="center"/>
    </w:pPr>
  </w:p>
  <w:p w14:paraId="54D2DB87" w14:textId="77777777" w:rsidR="002B0C83" w:rsidRPr="00B57F83" w:rsidRDefault="002B0C83" w:rsidP="00B57F83">
    <w:pPr>
      <w:pStyle w:val="Fuzeile"/>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587D1" w14:textId="77777777" w:rsidR="00607693" w:rsidRDefault="00607693" w:rsidP="00535459">
      <w:pPr>
        <w:spacing w:after="0" w:line="240" w:lineRule="auto"/>
      </w:pPr>
      <w:r>
        <w:separator/>
      </w:r>
    </w:p>
  </w:footnote>
  <w:footnote w:type="continuationSeparator" w:id="0">
    <w:p w14:paraId="03C709F7" w14:textId="77777777" w:rsidR="00607693" w:rsidRDefault="00607693">
      <w:pPr>
        <w:spacing w:after="0" w:line="240" w:lineRule="auto"/>
      </w:pPr>
      <w:r>
        <w:continuationSeparator/>
      </w:r>
    </w:p>
    <w:p w14:paraId="05D5F89D" w14:textId="77777777" w:rsidR="00607693" w:rsidRDefault="00607693"/>
    <w:p w14:paraId="7CAF5521" w14:textId="77777777" w:rsidR="00607693" w:rsidRDefault="00607693"/>
  </w:footnote>
  <w:footnote w:type="continuationNotice" w:id="1">
    <w:p w14:paraId="5DC486FA" w14:textId="77777777" w:rsidR="00607693" w:rsidRDefault="00607693">
      <w:pPr>
        <w:spacing w:after="0" w:line="240" w:lineRule="auto"/>
      </w:pPr>
    </w:p>
  </w:footnote>
  <w:footnote w:id="2">
    <w:p w14:paraId="3EE0BEF0" w14:textId="1C4BD40F" w:rsidR="008D0BC9" w:rsidRDefault="008D0BC9">
      <w:pPr>
        <w:pStyle w:val="Funotentext"/>
      </w:pPr>
      <w:r>
        <w:rPr>
          <w:rStyle w:val="Funotenzeichen"/>
        </w:rPr>
        <w:footnoteRef/>
      </w:r>
      <w:r>
        <w:t xml:space="preserve"> </w:t>
      </w:r>
      <w:r w:rsidRPr="008D0BC9">
        <w:t>https://www.digitaltrends.com/virtual-reality/oculus-rift-vs-htc-vive/</w:t>
      </w:r>
    </w:p>
  </w:footnote>
  <w:footnote w:id="3">
    <w:p w14:paraId="1D529F8A" w14:textId="77777777" w:rsidR="00CB1A1F" w:rsidRDefault="00CB1A1F" w:rsidP="00CB1A1F">
      <w:pPr>
        <w:pStyle w:val="Funotentext"/>
      </w:pPr>
      <w:r>
        <w:rPr>
          <w:rStyle w:val="Funotenzeichen"/>
        </w:rPr>
        <w:footnoteRef/>
      </w:r>
      <w:r>
        <w:t xml:space="preserve"> </w:t>
      </w:r>
      <w:r w:rsidRPr="00A878B4">
        <w:t>https://assetstore.unity.com/packages/tools/gui/radial-menu-framework-50601</w:t>
      </w:r>
    </w:p>
  </w:footnote>
  <w:footnote w:id="4">
    <w:p w14:paraId="05BF2789" w14:textId="77777777" w:rsidR="00CB1A1F" w:rsidRDefault="00CB1A1F" w:rsidP="00CB1A1F">
      <w:pPr>
        <w:pStyle w:val="Funotentext"/>
      </w:pPr>
      <w:r>
        <w:rPr>
          <w:rStyle w:val="Funotenzeichen"/>
        </w:rPr>
        <w:footnoteRef/>
      </w:r>
      <w:r>
        <w:t xml:space="preserve"> </w:t>
      </w:r>
      <w:r w:rsidRPr="000B5A4B">
        <w:t>https://rfilkov.com/2016/05/07/kinect-v2-mobile-vr-examples/</w:t>
      </w:r>
    </w:p>
  </w:footnote>
  <w:footnote w:id="5">
    <w:p w14:paraId="115C614E" w14:textId="77777777" w:rsidR="00CB1A1F" w:rsidRDefault="00CB1A1F" w:rsidP="00CB1A1F">
      <w:pPr>
        <w:pStyle w:val="Funotentext"/>
      </w:pPr>
      <w:r>
        <w:rPr>
          <w:rStyle w:val="Funotenzeichen"/>
        </w:rPr>
        <w:footnoteRef/>
      </w:r>
      <w:r>
        <w:t xml:space="preserve"> </w:t>
      </w:r>
      <w:r w:rsidRPr="009B2598">
        <w:t>https://developer.leapmotion.com/unity/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739FC" w14:textId="77777777" w:rsidR="002B0C83" w:rsidRDefault="002B0C83">
    <w:pPr>
      <w:pStyle w:val="Kopfzeile"/>
      <w:tabs>
        <w:tab w:val="clear" w:pos="7513"/>
        <w:tab w:val="right" w:pos="7484"/>
      </w:tabs>
    </w:pPr>
    <w:r>
      <w:rPr>
        <w:rStyle w:val="Seitenzahl"/>
      </w:rPr>
      <w:fldChar w:fldCharType="begin"/>
    </w:r>
    <w:r>
      <w:rPr>
        <w:rStyle w:val="Seitenzahl"/>
      </w:rPr>
      <w:instrText xml:space="preserve"> PAGE </w:instrText>
    </w:r>
    <w:r>
      <w:rPr>
        <w:rStyle w:val="Seitenzahl"/>
      </w:rPr>
      <w:fldChar w:fldCharType="separate"/>
    </w:r>
    <w:r>
      <w:rPr>
        <w:rStyle w:val="Seitenzahl"/>
      </w:rPr>
      <w:t>6</w:t>
    </w:r>
    <w:r>
      <w:rPr>
        <w:rStyle w:val="Seitenzahl"/>
      </w:rPr>
      <w:fldChar w:fldCharType="end"/>
    </w:r>
    <w:r>
      <w:rPr>
        <w:rStyle w:val="Seitenzahl"/>
      </w:rPr>
      <w:tab/>
    </w:r>
    <w:r>
      <w:rPr>
        <w:rStyle w:val="Seitenzahl"/>
      </w:rPr>
      <w:fldChar w:fldCharType="begin"/>
    </w:r>
    <w:r>
      <w:rPr>
        <w:rStyle w:val="Seitenzahl"/>
      </w:rPr>
      <w:instrText xml:space="preserve"> STYLEREF  Autor </w:instrText>
    </w:r>
    <w:r>
      <w:rPr>
        <w:rStyle w:val="Seitenzahl"/>
      </w:rPr>
      <w:fldChar w:fldCharType="separate"/>
    </w:r>
    <w:r>
      <w:rPr>
        <w:rStyle w:val="Seitenzahl"/>
      </w:rPr>
      <w:t>Patrick Höling, Tobias Michel Latta</w:t>
    </w:r>
    <w:r>
      <w:rPr>
        <w:rStyle w:val="Seitenzahl"/>
      </w:rPr>
      <w:fldChar w:fldCharType="end"/>
    </w:r>
  </w:p>
  <w:p w14:paraId="15A855FC" w14:textId="77777777" w:rsidR="002B0C83" w:rsidRDefault="002B0C83"/>
  <w:p w14:paraId="75F76B6D" w14:textId="77777777" w:rsidR="002B0C83" w:rsidRDefault="002B0C8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C3957" w14:textId="7CCD55AE" w:rsidR="002B0C83" w:rsidRDefault="002B0C83" w:rsidP="00050602">
    <w:pPr>
      <w:pStyle w:val="Kopfzeile"/>
      <w:tabs>
        <w:tab w:val="clear" w:pos="7513"/>
        <w:tab w:val="right" w:pos="7484"/>
      </w:tabs>
    </w:pPr>
    <w:r>
      <w:rPr>
        <w:rStyle w:val="Seitenzahl"/>
      </w:rPr>
      <w:t>Leact: Fusion der Kinect V2 und Leap Motion zur erweiterten Menüsteurung in VR</w:t>
    </w:r>
    <w:r>
      <w:rPr>
        <w:rStyle w:val="Seitenzahl"/>
      </w:rPr>
      <w:tab/>
    </w:r>
    <w:r>
      <w:rPr>
        <w:rStyle w:val="Seitenzahl"/>
      </w:rPr>
      <w:fldChar w:fldCharType="begin"/>
    </w:r>
    <w:r>
      <w:rPr>
        <w:rStyle w:val="Seitenzahl"/>
      </w:rPr>
      <w:instrText xml:space="preserve"> PAGE </w:instrText>
    </w:r>
    <w:r>
      <w:rPr>
        <w:rStyle w:val="Seitenzahl"/>
      </w:rPr>
      <w:fldChar w:fldCharType="separate"/>
    </w:r>
    <w:r w:rsidR="00A16D33">
      <w:rPr>
        <w:rStyle w:val="Seitenzahl"/>
      </w:rPr>
      <w:t>9</w:t>
    </w:r>
    <w:r>
      <w:rPr>
        <w:rStyle w:val="Seitenzahl"/>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675E4" w14:textId="77777777" w:rsidR="002B0C83" w:rsidRDefault="002B0C83">
    <w:pPr>
      <w:pStyle w:val="Kopfzeile"/>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480B6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7E0C1FE"/>
    <w:lvl w:ilvl="0">
      <w:start w:val="1"/>
      <w:numFmt w:val="decimal"/>
      <w:lvlText w:val="%1."/>
      <w:lvlJc w:val="left"/>
      <w:pPr>
        <w:tabs>
          <w:tab w:val="num" w:pos="1492"/>
        </w:tabs>
        <w:ind w:left="1492" w:hanging="360"/>
      </w:pPr>
    </w:lvl>
  </w:abstractNum>
  <w:abstractNum w:abstractNumId="2">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3">
    <w:nsid w:val="FFFFFF7E"/>
    <w:multiLevelType w:val="singleLevel"/>
    <w:tmpl w:val="96B4FA02"/>
    <w:lvl w:ilvl="0">
      <w:start w:val="1"/>
      <w:numFmt w:val="decimal"/>
      <w:lvlText w:val="%1."/>
      <w:lvlJc w:val="left"/>
      <w:pPr>
        <w:tabs>
          <w:tab w:val="num" w:pos="926"/>
        </w:tabs>
        <w:ind w:left="926" w:hanging="360"/>
      </w:pPr>
    </w:lvl>
  </w:abstractNum>
  <w:abstractNum w:abstractNumId="4">
    <w:nsid w:val="FFFFFF7F"/>
    <w:multiLevelType w:val="singleLevel"/>
    <w:tmpl w:val="9D66E414"/>
    <w:lvl w:ilvl="0">
      <w:start w:val="1"/>
      <w:numFmt w:val="decimal"/>
      <w:lvlText w:val="%1."/>
      <w:lvlJc w:val="left"/>
      <w:pPr>
        <w:tabs>
          <w:tab w:val="num" w:pos="643"/>
        </w:tabs>
        <w:ind w:left="643" w:hanging="360"/>
      </w:pPr>
    </w:lvl>
  </w:abstractNum>
  <w:abstractNum w:abstractNumId="5">
    <w:nsid w:val="FFFFFF80"/>
    <w:multiLevelType w:val="singleLevel"/>
    <w:tmpl w:val="36CA738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FDE751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B5A2BC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9D42BF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8BC7E60"/>
    <w:lvl w:ilvl="0">
      <w:start w:val="1"/>
      <w:numFmt w:val="decimal"/>
      <w:lvlText w:val="%1."/>
      <w:lvlJc w:val="left"/>
      <w:pPr>
        <w:tabs>
          <w:tab w:val="num" w:pos="360"/>
        </w:tabs>
        <w:ind w:left="360" w:hanging="360"/>
      </w:pPr>
    </w:lvl>
  </w:abstractNum>
  <w:abstractNum w:abstractNumId="10">
    <w:nsid w:val="FFFFFF89"/>
    <w:multiLevelType w:val="singleLevel"/>
    <w:tmpl w:val="45E60130"/>
    <w:lvl w:ilvl="0">
      <w:start w:val="1"/>
      <w:numFmt w:val="bullet"/>
      <w:lvlText w:val=""/>
      <w:lvlJc w:val="left"/>
      <w:pPr>
        <w:tabs>
          <w:tab w:val="num" w:pos="360"/>
        </w:tabs>
        <w:ind w:left="360" w:hanging="360"/>
      </w:pPr>
      <w:rPr>
        <w:rFonts w:ascii="Symbol" w:hAnsi="Symbol" w:hint="default"/>
      </w:rPr>
    </w:lvl>
  </w:abstractNum>
  <w:abstractNum w:abstractNumId="11">
    <w:nsid w:val="18DA246D"/>
    <w:multiLevelType w:val="hybridMultilevel"/>
    <w:tmpl w:val="37D8B12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1114FF"/>
    <w:multiLevelType w:val="hybridMultilevel"/>
    <w:tmpl w:val="4FF62A0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413BF9"/>
    <w:multiLevelType w:val="hybridMultilevel"/>
    <w:tmpl w:val="F6ACDC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5">
    <w:nsid w:val="5BFB7D8C"/>
    <w:multiLevelType w:val="hybridMultilevel"/>
    <w:tmpl w:val="8AECEB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06D772B"/>
    <w:multiLevelType w:val="hybridMultilevel"/>
    <w:tmpl w:val="02108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8">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20">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9"/>
  </w:num>
  <w:num w:numId="12">
    <w:abstractNumId w:val="14"/>
  </w:num>
  <w:num w:numId="13">
    <w:abstractNumId w:val="17"/>
  </w:num>
  <w:num w:numId="14">
    <w:abstractNumId w:val="20"/>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11"/>
  </w:num>
  <w:num w:numId="21">
    <w:abstractNumId w:val="16"/>
  </w:num>
  <w:num w:numId="22">
    <w:abstractNumId w:val="12"/>
  </w:num>
  <w:num w:numId="23">
    <w:abstractNumId w:val="15"/>
  </w:num>
  <w:num w:numId="24">
    <w:abstractNumId w:val="13"/>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bias L.">
    <w15:presenceInfo w15:providerId="Windows Live" w15:userId="bef306b165a981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08"/>
  <w:hyphenationZone w:val="425"/>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18F"/>
    <w:rsid w:val="00011032"/>
    <w:rsid w:val="00021B0C"/>
    <w:rsid w:val="00025530"/>
    <w:rsid w:val="000269E1"/>
    <w:rsid w:val="00032901"/>
    <w:rsid w:val="00040324"/>
    <w:rsid w:val="00043661"/>
    <w:rsid w:val="00050602"/>
    <w:rsid w:val="0006513D"/>
    <w:rsid w:val="0007132D"/>
    <w:rsid w:val="0007197B"/>
    <w:rsid w:val="000776E2"/>
    <w:rsid w:val="0008641C"/>
    <w:rsid w:val="00095B11"/>
    <w:rsid w:val="000A2D5A"/>
    <w:rsid w:val="000D1B02"/>
    <w:rsid w:val="000E67DD"/>
    <w:rsid w:val="000F4BA7"/>
    <w:rsid w:val="00100461"/>
    <w:rsid w:val="00103063"/>
    <w:rsid w:val="001107B4"/>
    <w:rsid w:val="0012523A"/>
    <w:rsid w:val="00137358"/>
    <w:rsid w:val="00141650"/>
    <w:rsid w:val="0017537D"/>
    <w:rsid w:val="001830AF"/>
    <w:rsid w:val="001934BE"/>
    <w:rsid w:val="001C1D63"/>
    <w:rsid w:val="001C2C2C"/>
    <w:rsid w:val="001C39AB"/>
    <w:rsid w:val="001C3B5A"/>
    <w:rsid w:val="001D3450"/>
    <w:rsid w:val="001E5A2D"/>
    <w:rsid w:val="001F65E2"/>
    <w:rsid w:val="001F6B57"/>
    <w:rsid w:val="00200927"/>
    <w:rsid w:val="00201EAC"/>
    <w:rsid w:val="002057CD"/>
    <w:rsid w:val="00210579"/>
    <w:rsid w:val="00217900"/>
    <w:rsid w:val="00250AD4"/>
    <w:rsid w:val="002525EA"/>
    <w:rsid w:val="0026265D"/>
    <w:rsid w:val="00266F61"/>
    <w:rsid w:val="00281878"/>
    <w:rsid w:val="00284B01"/>
    <w:rsid w:val="00285ACE"/>
    <w:rsid w:val="00295E38"/>
    <w:rsid w:val="002B05BD"/>
    <w:rsid w:val="002B0C83"/>
    <w:rsid w:val="002E0583"/>
    <w:rsid w:val="002E47E3"/>
    <w:rsid w:val="002E585F"/>
    <w:rsid w:val="002F570F"/>
    <w:rsid w:val="00305C55"/>
    <w:rsid w:val="00305F1F"/>
    <w:rsid w:val="00307263"/>
    <w:rsid w:val="00311D10"/>
    <w:rsid w:val="00314158"/>
    <w:rsid w:val="00322719"/>
    <w:rsid w:val="003235A0"/>
    <w:rsid w:val="00325E6D"/>
    <w:rsid w:val="00330673"/>
    <w:rsid w:val="003515BD"/>
    <w:rsid w:val="0037019E"/>
    <w:rsid w:val="003704C2"/>
    <w:rsid w:val="003731FA"/>
    <w:rsid w:val="003A13BB"/>
    <w:rsid w:val="003B27D8"/>
    <w:rsid w:val="003B441B"/>
    <w:rsid w:val="003B6D84"/>
    <w:rsid w:val="003C3742"/>
    <w:rsid w:val="003C51F9"/>
    <w:rsid w:val="003E1606"/>
    <w:rsid w:val="003E6A88"/>
    <w:rsid w:val="003F0BFF"/>
    <w:rsid w:val="00406494"/>
    <w:rsid w:val="00413B31"/>
    <w:rsid w:val="00416D98"/>
    <w:rsid w:val="00424923"/>
    <w:rsid w:val="0044241F"/>
    <w:rsid w:val="004478EA"/>
    <w:rsid w:val="004607FA"/>
    <w:rsid w:val="00465525"/>
    <w:rsid w:val="00470F69"/>
    <w:rsid w:val="00472635"/>
    <w:rsid w:val="00483D39"/>
    <w:rsid w:val="00494F3F"/>
    <w:rsid w:val="004A2D88"/>
    <w:rsid w:val="004A49F6"/>
    <w:rsid w:val="004B226D"/>
    <w:rsid w:val="004B33EE"/>
    <w:rsid w:val="004C15E7"/>
    <w:rsid w:val="004C42EE"/>
    <w:rsid w:val="004C4EF4"/>
    <w:rsid w:val="004D1330"/>
    <w:rsid w:val="004E5B2A"/>
    <w:rsid w:val="004F5F73"/>
    <w:rsid w:val="00500AED"/>
    <w:rsid w:val="005031D2"/>
    <w:rsid w:val="00503EFC"/>
    <w:rsid w:val="00530721"/>
    <w:rsid w:val="00532FC9"/>
    <w:rsid w:val="0053427C"/>
    <w:rsid w:val="00535459"/>
    <w:rsid w:val="005620B0"/>
    <w:rsid w:val="0056553F"/>
    <w:rsid w:val="005669BC"/>
    <w:rsid w:val="005678B1"/>
    <w:rsid w:val="00572727"/>
    <w:rsid w:val="005833D3"/>
    <w:rsid w:val="00595232"/>
    <w:rsid w:val="005A0CAC"/>
    <w:rsid w:val="005C2B03"/>
    <w:rsid w:val="005D4B41"/>
    <w:rsid w:val="005E4239"/>
    <w:rsid w:val="005E73B8"/>
    <w:rsid w:val="00607693"/>
    <w:rsid w:val="00613A87"/>
    <w:rsid w:val="00636E2D"/>
    <w:rsid w:val="00637D4B"/>
    <w:rsid w:val="00643A11"/>
    <w:rsid w:val="00643E6D"/>
    <w:rsid w:val="00650006"/>
    <w:rsid w:val="00663F10"/>
    <w:rsid w:val="00680B53"/>
    <w:rsid w:val="0069543B"/>
    <w:rsid w:val="006A78E9"/>
    <w:rsid w:val="006B3E3D"/>
    <w:rsid w:val="006B75D7"/>
    <w:rsid w:val="006E228F"/>
    <w:rsid w:val="006E7D14"/>
    <w:rsid w:val="006F212E"/>
    <w:rsid w:val="00703D29"/>
    <w:rsid w:val="00706185"/>
    <w:rsid w:val="00706A7E"/>
    <w:rsid w:val="007344B1"/>
    <w:rsid w:val="00743B2B"/>
    <w:rsid w:val="0075018F"/>
    <w:rsid w:val="00757BDF"/>
    <w:rsid w:val="00766A34"/>
    <w:rsid w:val="00770B1A"/>
    <w:rsid w:val="00771899"/>
    <w:rsid w:val="0077598D"/>
    <w:rsid w:val="00775F23"/>
    <w:rsid w:val="00777BFE"/>
    <w:rsid w:val="00780CF1"/>
    <w:rsid w:val="007825CB"/>
    <w:rsid w:val="00782895"/>
    <w:rsid w:val="0078327A"/>
    <w:rsid w:val="007A5644"/>
    <w:rsid w:val="007B7001"/>
    <w:rsid w:val="007C3694"/>
    <w:rsid w:val="007D3CA5"/>
    <w:rsid w:val="007E2ABA"/>
    <w:rsid w:val="007E6CFE"/>
    <w:rsid w:val="007F07CA"/>
    <w:rsid w:val="007F2423"/>
    <w:rsid w:val="007F3C51"/>
    <w:rsid w:val="00803FD9"/>
    <w:rsid w:val="00810E21"/>
    <w:rsid w:val="00813B6F"/>
    <w:rsid w:val="008302CE"/>
    <w:rsid w:val="0083553C"/>
    <w:rsid w:val="0083681D"/>
    <w:rsid w:val="00863033"/>
    <w:rsid w:val="0086618F"/>
    <w:rsid w:val="00870562"/>
    <w:rsid w:val="0087100D"/>
    <w:rsid w:val="008727B0"/>
    <w:rsid w:val="00873B9D"/>
    <w:rsid w:val="008844B7"/>
    <w:rsid w:val="008A5441"/>
    <w:rsid w:val="008D0BC9"/>
    <w:rsid w:val="008D5C71"/>
    <w:rsid w:val="008E28ED"/>
    <w:rsid w:val="00901240"/>
    <w:rsid w:val="0090145B"/>
    <w:rsid w:val="00902F19"/>
    <w:rsid w:val="0091531B"/>
    <w:rsid w:val="00915F5D"/>
    <w:rsid w:val="00916867"/>
    <w:rsid w:val="009171F0"/>
    <w:rsid w:val="0092465A"/>
    <w:rsid w:val="00943240"/>
    <w:rsid w:val="00951FA8"/>
    <w:rsid w:val="009558BA"/>
    <w:rsid w:val="00972404"/>
    <w:rsid w:val="00990434"/>
    <w:rsid w:val="00997B16"/>
    <w:rsid w:val="009A4CE8"/>
    <w:rsid w:val="009A58A0"/>
    <w:rsid w:val="009B04BC"/>
    <w:rsid w:val="009B792A"/>
    <w:rsid w:val="009C1A90"/>
    <w:rsid w:val="009C73C4"/>
    <w:rsid w:val="009D479B"/>
    <w:rsid w:val="009E0096"/>
    <w:rsid w:val="009E1D77"/>
    <w:rsid w:val="009E52A0"/>
    <w:rsid w:val="009E61D7"/>
    <w:rsid w:val="009E6F2B"/>
    <w:rsid w:val="00A03F63"/>
    <w:rsid w:val="00A129E3"/>
    <w:rsid w:val="00A1439D"/>
    <w:rsid w:val="00A145EE"/>
    <w:rsid w:val="00A16D33"/>
    <w:rsid w:val="00A263B9"/>
    <w:rsid w:val="00A3675D"/>
    <w:rsid w:val="00A81BE7"/>
    <w:rsid w:val="00A912C5"/>
    <w:rsid w:val="00A93D18"/>
    <w:rsid w:val="00AA6254"/>
    <w:rsid w:val="00AA68F0"/>
    <w:rsid w:val="00AC20FD"/>
    <w:rsid w:val="00AE7229"/>
    <w:rsid w:val="00AF089B"/>
    <w:rsid w:val="00B06CDD"/>
    <w:rsid w:val="00B07342"/>
    <w:rsid w:val="00B146D7"/>
    <w:rsid w:val="00B23247"/>
    <w:rsid w:val="00B258E6"/>
    <w:rsid w:val="00B278A9"/>
    <w:rsid w:val="00B33D6E"/>
    <w:rsid w:val="00B40402"/>
    <w:rsid w:val="00B566D1"/>
    <w:rsid w:val="00B57F83"/>
    <w:rsid w:val="00B659B7"/>
    <w:rsid w:val="00B704E3"/>
    <w:rsid w:val="00B75FD0"/>
    <w:rsid w:val="00B8275A"/>
    <w:rsid w:val="00B90F5E"/>
    <w:rsid w:val="00B969BB"/>
    <w:rsid w:val="00BA0B7B"/>
    <w:rsid w:val="00BA117B"/>
    <w:rsid w:val="00BC6139"/>
    <w:rsid w:val="00BD41D1"/>
    <w:rsid w:val="00BD6AE0"/>
    <w:rsid w:val="00BE7382"/>
    <w:rsid w:val="00C021F7"/>
    <w:rsid w:val="00C025D4"/>
    <w:rsid w:val="00C04AB6"/>
    <w:rsid w:val="00C1477D"/>
    <w:rsid w:val="00C257B1"/>
    <w:rsid w:val="00C33C4A"/>
    <w:rsid w:val="00C3681D"/>
    <w:rsid w:val="00C44C3F"/>
    <w:rsid w:val="00C50D17"/>
    <w:rsid w:val="00C56F63"/>
    <w:rsid w:val="00C6730D"/>
    <w:rsid w:val="00C76920"/>
    <w:rsid w:val="00C77808"/>
    <w:rsid w:val="00C80D64"/>
    <w:rsid w:val="00CA0EB8"/>
    <w:rsid w:val="00CA6EC8"/>
    <w:rsid w:val="00CB0CEF"/>
    <w:rsid w:val="00CB1A1F"/>
    <w:rsid w:val="00CB23AA"/>
    <w:rsid w:val="00CC4253"/>
    <w:rsid w:val="00CD363C"/>
    <w:rsid w:val="00CF3E31"/>
    <w:rsid w:val="00CF4873"/>
    <w:rsid w:val="00D205BC"/>
    <w:rsid w:val="00D269C4"/>
    <w:rsid w:val="00D27BE5"/>
    <w:rsid w:val="00D37D30"/>
    <w:rsid w:val="00D43E9C"/>
    <w:rsid w:val="00D55AC5"/>
    <w:rsid w:val="00D66B9F"/>
    <w:rsid w:val="00D675D7"/>
    <w:rsid w:val="00D92368"/>
    <w:rsid w:val="00DA5495"/>
    <w:rsid w:val="00DC0C67"/>
    <w:rsid w:val="00DE3DA7"/>
    <w:rsid w:val="00DE621B"/>
    <w:rsid w:val="00DF0C40"/>
    <w:rsid w:val="00DF22C9"/>
    <w:rsid w:val="00E10492"/>
    <w:rsid w:val="00E15408"/>
    <w:rsid w:val="00E2464B"/>
    <w:rsid w:val="00E66481"/>
    <w:rsid w:val="00E74046"/>
    <w:rsid w:val="00E744E7"/>
    <w:rsid w:val="00E77598"/>
    <w:rsid w:val="00E805C9"/>
    <w:rsid w:val="00E81AFB"/>
    <w:rsid w:val="00E836B5"/>
    <w:rsid w:val="00E86C59"/>
    <w:rsid w:val="00E94A21"/>
    <w:rsid w:val="00EB06C1"/>
    <w:rsid w:val="00EC2BCF"/>
    <w:rsid w:val="00EC662A"/>
    <w:rsid w:val="00EE06F5"/>
    <w:rsid w:val="00F0613B"/>
    <w:rsid w:val="00F07315"/>
    <w:rsid w:val="00F23A66"/>
    <w:rsid w:val="00F354EB"/>
    <w:rsid w:val="00F439DF"/>
    <w:rsid w:val="00F466E7"/>
    <w:rsid w:val="00F52081"/>
    <w:rsid w:val="00F665F0"/>
    <w:rsid w:val="00F726C9"/>
    <w:rsid w:val="00F72835"/>
    <w:rsid w:val="00F85CFD"/>
    <w:rsid w:val="00F9272E"/>
    <w:rsid w:val="00FA156D"/>
    <w:rsid w:val="00FB4937"/>
    <w:rsid w:val="00FC1DD1"/>
    <w:rsid w:val="00FC4EFD"/>
    <w:rsid w:val="00FC6817"/>
    <w:rsid w:val="00FF67D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941A2C"/>
  <w15:docId w15:val="{DA81F0D9-0D6B-4D9B-9119-62CC24E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30673"/>
    <w:pPr>
      <w:spacing w:after="140" w:line="240" w:lineRule="atLeast"/>
      <w:jc w:val="both"/>
    </w:pPr>
    <w:rPr>
      <w:rFonts w:ascii="Times New Roman" w:eastAsia="Times New Roman" w:hAnsi="Times New Roman"/>
    </w:rPr>
  </w:style>
  <w:style w:type="paragraph" w:styleId="berschrift1">
    <w:name w:val="heading 1"/>
    <w:basedOn w:val="Standard"/>
    <w:next w:val="Standard"/>
    <w:link w:val="berschrift1Zchn"/>
    <w:qFormat/>
    <w:rsid w:val="00703D29"/>
    <w:pPr>
      <w:keepNext/>
      <w:keepLines/>
      <w:numPr>
        <w:numId w:val="15"/>
      </w:numPr>
      <w:tabs>
        <w:tab w:val="left" w:pos="567"/>
      </w:tabs>
      <w:suppressAutoHyphens/>
      <w:spacing w:before="480" w:after="240" w:line="400" w:lineRule="atLeast"/>
      <w:contextualSpacing/>
      <w:jc w:val="left"/>
      <w:outlineLvl w:val="0"/>
    </w:pPr>
    <w:rPr>
      <w:sz w:val="32"/>
    </w:rPr>
  </w:style>
  <w:style w:type="paragraph" w:styleId="berschrift2">
    <w:name w:val="heading 2"/>
    <w:basedOn w:val="Standard"/>
    <w:next w:val="Standard"/>
    <w:link w:val="berschrift2Zchn"/>
    <w:qFormat/>
    <w:rsid w:val="00703D29"/>
    <w:pPr>
      <w:keepNext/>
      <w:keepLines/>
      <w:numPr>
        <w:ilvl w:val="1"/>
        <w:numId w:val="15"/>
      </w:numPr>
      <w:tabs>
        <w:tab w:val="left" w:pos="567"/>
      </w:tabs>
      <w:suppressAutoHyphens/>
      <w:spacing w:before="240" w:after="160" w:line="360" w:lineRule="atLeast"/>
      <w:contextualSpacing/>
      <w:jc w:val="left"/>
      <w:outlineLvl w:val="1"/>
    </w:pPr>
    <w:rPr>
      <w:sz w:val="28"/>
    </w:rPr>
  </w:style>
  <w:style w:type="paragraph" w:styleId="berschrift3">
    <w:name w:val="heading 3"/>
    <w:basedOn w:val="Standard"/>
    <w:next w:val="Standard"/>
    <w:link w:val="berschrift3Zchn"/>
    <w:qFormat/>
    <w:rsid w:val="00703D29"/>
    <w:pPr>
      <w:keepNext/>
      <w:keepLines/>
      <w:numPr>
        <w:ilvl w:val="2"/>
        <w:numId w:val="15"/>
      </w:numPr>
      <w:tabs>
        <w:tab w:val="left" w:pos="567"/>
      </w:tabs>
      <w:suppressAutoHyphens/>
      <w:spacing w:before="240" w:after="80"/>
      <w:contextualSpacing/>
      <w:jc w:val="left"/>
      <w:outlineLvl w:val="2"/>
    </w:pPr>
    <w:rPr>
      <w:b/>
    </w:rPr>
  </w:style>
  <w:style w:type="paragraph" w:styleId="berschrift4">
    <w:name w:val="heading 4"/>
    <w:basedOn w:val="Standard"/>
    <w:next w:val="Standard"/>
    <w:link w:val="berschrift4Zchn"/>
    <w:semiHidden/>
    <w:qFormat/>
    <w:rsid w:val="007B52EF"/>
    <w:pPr>
      <w:keepNext/>
      <w:keepLines/>
      <w:numPr>
        <w:ilvl w:val="3"/>
        <w:numId w:val="14"/>
      </w:numPr>
      <w:suppressAutoHyphens/>
      <w:spacing w:before="240" w:after="0"/>
      <w:jc w:val="left"/>
      <w:outlineLvl w:val="3"/>
    </w:pPr>
    <w:rPr>
      <w:b/>
    </w:rPr>
  </w:style>
  <w:style w:type="paragraph" w:styleId="berschrift5">
    <w:name w:val="heading 5"/>
    <w:basedOn w:val="berschrift4"/>
    <w:next w:val="Standard"/>
    <w:link w:val="berschrift5Zchn"/>
    <w:semiHidden/>
    <w:rsid w:val="007B52EF"/>
    <w:pPr>
      <w:numPr>
        <w:ilvl w:val="4"/>
      </w:numPr>
      <w:outlineLvl w:val="4"/>
    </w:pPr>
    <w:rPr>
      <w:b w:val="0"/>
    </w:rPr>
  </w:style>
  <w:style w:type="paragraph" w:styleId="berschrift6">
    <w:name w:val="heading 6"/>
    <w:basedOn w:val="berschrift4"/>
    <w:next w:val="Standard"/>
    <w:link w:val="berschrift6Zchn"/>
    <w:semiHidden/>
    <w:rsid w:val="007B52EF"/>
    <w:pPr>
      <w:numPr>
        <w:ilvl w:val="5"/>
      </w:numPr>
      <w:outlineLvl w:val="5"/>
    </w:pPr>
    <w:rPr>
      <w:b w:val="0"/>
    </w:rPr>
  </w:style>
  <w:style w:type="paragraph" w:styleId="berschrift7">
    <w:name w:val="heading 7"/>
    <w:basedOn w:val="berschrift4"/>
    <w:next w:val="Standard"/>
    <w:link w:val="berschrift7Zchn"/>
    <w:semiHidden/>
    <w:rsid w:val="007B52EF"/>
    <w:pPr>
      <w:numPr>
        <w:ilvl w:val="6"/>
      </w:numPr>
      <w:outlineLvl w:val="6"/>
    </w:pPr>
    <w:rPr>
      <w:b w:val="0"/>
    </w:rPr>
  </w:style>
  <w:style w:type="paragraph" w:styleId="berschrift8">
    <w:name w:val="heading 8"/>
    <w:basedOn w:val="berschrift4"/>
    <w:next w:val="Standard"/>
    <w:link w:val="berschrift8Zchn"/>
    <w:semiHidden/>
    <w:rsid w:val="007B52EF"/>
    <w:pPr>
      <w:numPr>
        <w:ilvl w:val="7"/>
      </w:numPr>
      <w:outlineLvl w:val="7"/>
    </w:pPr>
    <w:rPr>
      <w:b w:val="0"/>
    </w:rPr>
  </w:style>
  <w:style w:type="paragraph" w:styleId="berschrift9">
    <w:name w:val="heading 9"/>
    <w:basedOn w:val="berschrift4"/>
    <w:next w:val="Standard"/>
    <w:link w:val="berschrift9Zchn"/>
    <w:semiHidden/>
    <w:rsid w:val="007B52EF"/>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703D29"/>
    <w:rPr>
      <w:rFonts w:ascii="Times New Roman" w:eastAsia="Times New Roman" w:hAnsi="Times New Roman"/>
      <w:sz w:val="32"/>
    </w:rPr>
  </w:style>
  <w:style w:type="character" w:customStyle="1" w:styleId="berschrift2Zchn">
    <w:name w:val="Überschrift 2 Zchn"/>
    <w:basedOn w:val="Absatz-Standardschriftart"/>
    <w:link w:val="berschrift2"/>
    <w:rsid w:val="00703D29"/>
    <w:rPr>
      <w:rFonts w:ascii="Times New Roman" w:eastAsia="Times New Roman" w:hAnsi="Times New Roman"/>
      <w:sz w:val="28"/>
    </w:rPr>
  </w:style>
  <w:style w:type="character" w:customStyle="1" w:styleId="berschrift3Zchn">
    <w:name w:val="Überschrift 3 Zchn"/>
    <w:basedOn w:val="Absatz-Standardschriftart"/>
    <w:link w:val="berschrift3"/>
    <w:rsid w:val="00703D29"/>
    <w:rPr>
      <w:rFonts w:ascii="Times New Roman" w:eastAsia="Times New Roman" w:hAnsi="Times New Roman"/>
      <w:b/>
    </w:rPr>
  </w:style>
  <w:style w:type="character" w:customStyle="1" w:styleId="berschrift4Zchn">
    <w:name w:val="Überschrift 4 Zchn"/>
    <w:basedOn w:val="Absatz-Standardschriftart"/>
    <w:link w:val="berschrift4"/>
    <w:semiHidden/>
    <w:rsid w:val="00D66B9F"/>
    <w:rPr>
      <w:rFonts w:ascii="Times New Roman" w:eastAsia="Times New Roman" w:hAnsi="Times New Roman"/>
      <w:b/>
    </w:rPr>
  </w:style>
  <w:style w:type="character" w:customStyle="1" w:styleId="berschrift5Zchn">
    <w:name w:val="Überschrift 5 Zchn"/>
    <w:basedOn w:val="Absatz-Standardschriftart"/>
    <w:link w:val="berschrift5"/>
    <w:semiHidden/>
    <w:rsid w:val="00D66B9F"/>
    <w:rPr>
      <w:rFonts w:ascii="Times New Roman" w:eastAsia="Times New Roman" w:hAnsi="Times New Roman"/>
    </w:rPr>
  </w:style>
  <w:style w:type="character" w:customStyle="1" w:styleId="berschrift6Zchn">
    <w:name w:val="Überschrift 6 Zchn"/>
    <w:basedOn w:val="Absatz-Standardschriftart"/>
    <w:link w:val="berschrift6"/>
    <w:semiHidden/>
    <w:rsid w:val="00D66B9F"/>
    <w:rPr>
      <w:rFonts w:ascii="Times New Roman" w:eastAsia="Times New Roman" w:hAnsi="Times New Roman"/>
    </w:rPr>
  </w:style>
  <w:style w:type="character" w:customStyle="1" w:styleId="berschrift7Zchn">
    <w:name w:val="Überschrift 7 Zchn"/>
    <w:basedOn w:val="Absatz-Standardschriftart"/>
    <w:link w:val="berschrift7"/>
    <w:semiHidden/>
    <w:rsid w:val="00D66B9F"/>
    <w:rPr>
      <w:rFonts w:ascii="Times New Roman" w:eastAsia="Times New Roman" w:hAnsi="Times New Roman"/>
    </w:rPr>
  </w:style>
  <w:style w:type="character" w:customStyle="1" w:styleId="berschrift8Zchn">
    <w:name w:val="Überschrift 8 Zchn"/>
    <w:basedOn w:val="Absatz-Standardschriftart"/>
    <w:link w:val="berschrift8"/>
    <w:semiHidden/>
    <w:rsid w:val="00D66B9F"/>
    <w:rPr>
      <w:rFonts w:ascii="Times New Roman" w:eastAsia="Times New Roman" w:hAnsi="Times New Roman"/>
    </w:rPr>
  </w:style>
  <w:style w:type="character" w:customStyle="1" w:styleId="berschrift9Zchn">
    <w:name w:val="Überschrift 9 Zchn"/>
    <w:basedOn w:val="Absatz-Standardschriftart"/>
    <w:link w:val="berschrift9"/>
    <w:semiHidden/>
    <w:rsid w:val="00D66B9F"/>
    <w:rPr>
      <w:rFonts w:ascii="Times New Roman" w:eastAsia="Times New Roman" w:hAnsi="Times New Roman"/>
    </w:rPr>
  </w:style>
  <w:style w:type="paragraph" w:customStyle="1" w:styleId="Bild">
    <w:name w:val="Bild"/>
    <w:basedOn w:val="Standard"/>
    <w:next w:val="Standard"/>
    <w:rsid w:val="007B52EF"/>
    <w:pPr>
      <w:keepNext/>
      <w:spacing w:before="360"/>
      <w:jc w:val="center"/>
    </w:pPr>
  </w:style>
  <w:style w:type="paragraph" w:customStyle="1" w:styleId="ListennroA">
    <w:name w:val="Listennr. o.A."/>
    <w:basedOn w:val="Listennr"/>
    <w:rsid w:val="00322719"/>
    <w:pPr>
      <w:spacing w:after="0"/>
    </w:pPr>
  </w:style>
  <w:style w:type="paragraph" w:customStyle="1" w:styleId="Listennr">
    <w:name w:val="Listennr."/>
    <w:basedOn w:val="Standard"/>
    <w:rsid w:val="007B52EF"/>
    <w:pPr>
      <w:numPr>
        <w:numId w:val="12"/>
      </w:numPr>
      <w:tabs>
        <w:tab w:val="clear" w:pos="360"/>
        <w:tab w:val="left" w:pos="284"/>
      </w:tabs>
    </w:pPr>
  </w:style>
  <w:style w:type="paragraph" w:customStyle="1" w:styleId="ListeEinzug">
    <w:name w:val="Liste Einzug"/>
    <w:basedOn w:val="Standard"/>
    <w:rsid w:val="007B52EF"/>
    <w:pPr>
      <w:spacing w:after="0"/>
      <w:ind w:left="284"/>
    </w:pPr>
  </w:style>
  <w:style w:type="paragraph" w:customStyle="1" w:styleId="Formel">
    <w:name w:val="Formel"/>
    <w:basedOn w:val="Standard"/>
    <w:next w:val="Standard"/>
    <w:rsid w:val="007B52EF"/>
    <w:pPr>
      <w:tabs>
        <w:tab w:val="right" w:pos="6634"/>
      </w:tabs>
      <w:spacing w:before="60" w:after="200"/>
      <w:ind w:left="567"/>
      <w:jc w:val="left"/>
    </w:pPr>
    <w:rPr>
      <w:rFonts w:ascii="Times" w:hAnsi="Times"/>
    </w:rPr>
  </w:style>
  <w:style w:type="paragraph" w:styleId="Funotentext">
    <w:name w:val="footnote text"/>
    <w:basedOn w:val="Standard"/>
    <w:link w:val="FunotentextZchn"/>
    <w:uiPriority w:val="99"/>
    <w:semiHidden/>
    <w:qFormat/>
    <w:rsid w:val="009E61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uiPriority w:val="99"/>
    <w:semiHidden/>
    <w:rsid w:val="009E61D7"/>
    <w:rPr>
      <w:rFonts w:ascii="Times New Roman" w:eastAsia="Times New Roman" w:hAnsi="Times New Roman"/>
      <w:sz w:val="16"/>
    </w:rPr>
  </w:style>
  <w:style w:type="character" w:styleId="Funotenzeichen">
    <w:name w:val="footnote reference"/>
    <w:basedOn w:val="Absatz-Standardschriftart"/>
    <w:uiPriority w:val="99"/>
    <w:semiHidden/>
    <w:rsid w:val="007B52EF"/>
    <w:rPr>
      <w:rFonts w:ascii="Times New Roman" w:hAnsi="Times New Roman"/>
      <w:sz w:val="20"/>
      <w:vertAlign w:val="superscript"/>
    </w:rPr>
  </w:style>
  <w:style w:type="character" w:customStyle="1" w:styleId="MTEquationSection">
    <w:name w:val="MTEquationSection"/>
    <w:basedOn w:val="Absatz-Standardschriftart"/>
    <w:semiHidden/>
    <w:rsid w:val="007B52EF"/>
    <w:rPr>
      <w:vanish/>
      <w:color w:val="FF0000"/>
    </w:rPr>
  </w:style>
  <w:style w:type="paragraph" w:styleId="Index1">
    <w:name w:val="index 1"/>
    <w:basedOn w:val="Standard"/>
    <w:next w:val="Standard"/>
    <w:semiHidden/>
    <w:rsid w:val="007B52EF"/>
    <w:pPr>
      <w:spacing w:before="60" w:after="0" w:line="216" w:lineRule="atLeast"/>
      <w:ind w:left="170" w:hanging="170"/>
    </w:pPr>
    <w:rPr>
      <w:sz w:val="18"/>
    </w:rPr>
  </w:style>
  <w:style w:type="paragraph" w:styleId="Index2">
    <w:name w:val="index 2"/>
    <w:basedOn w:val="Standard"/>
    <w:next w:val="Standard"/>
    <w:semiHidden/>
    <w:rsid w:val="007B52EF"/>
    <w:pPr>
      <w:spacing w:after="0" w:line="216" w:lineRule="atLeast"/>
      <w:ind w:firstLine="170"/>
    </w:pPr>
    <w:rPr>
      <w:sz w:val="18"/>
    </w:rPr>
  </w:style>
  <w:style w:type="paragraph" w:styleId="Indexberschrift">
    <w:name w:val="index heading"/>
    <w:basedOn w:val="berschrift2"/>
    <w:next w:val="Index1"/>
    <w:semiHidden/>
    <w:rsid w:val="007B52EF"/>
    <w:pPr>
      <w:numPr>
        <w:ilvl w:val="0"/>
        <w:numId w:val="0"/>
      </w:numPr>
      <w:outlineLvl w:val="9"/>
    </w:pPr>
    <w:rPr>
      <w:b/>
    </w:rPr>
  </w:style>
  <w:style w:type="paragraph" w:customStyle="1" w:styleId="Zwischenberschrift">
    <w:name w:val="Zwischenüberschrift"/>
    <w:basedOn w:val="Zusammenfassung"/>
    <w:qFormat/>
    <w:rsid w:val="00E66481"/>
  </w:style>
  <w:style w:type="paragraph" w:styleId="Kopfzeile">
    <w:name w:val="header"/>
    <w:basedOn w:val="Standard"/>
    <w:link w:val="KopfzeileZchn"/>
    <w:rsid w:val="007B52EF"/>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7B52EF"/>
    <w:rPr>
      <w:rFonts w:ascii="Times New Roman" w:eastAsia="Times New Roman" w:hAnsi="Times New Roman" w:cs="Times New Roman"/>
      <w:noProof/>
      <w:sz w:val="16"/>
      <w:szCs w:val="20"/>
      <w:lang w:eastAsia="de-DE"/>
    </w:rPr>
  </w:style>
  <w:style w:type="paragraph" w:customStyle="1" w:styleId="Listenpunkt">
    <w:name w:val="Listenpunkt"/>
    <w:basedOn w:val="Standard"/>
    <w:rsid w:val="007B52EF"/>
    <w:pPr>
      <w:numPr>
        <w:numId w:val="11"/>
      </w:numPr>
      <w:tabs>
        <w:tab w:val="clear" w:pos="360"/>
      </w:tabs>
    </w:pPr>
  </w:style>
  <w:style w:type="paragraph" w:customStyle="1" w:styleId="Listenstrich">
    <w:name w:val="Listenstrich"/>
    <w:basedOn w:val="Standard"/>
    <w:rsid w:val="007B52EF"/>
    <w:pPr>
      <w:numPr>
        <w:numId w:val="13"/>
      </w:numPr>
      <w:tabs>
        <w:tab w:val="clear" w:pos="360"/>
        <w:tab w:val="left" w:pos="284"/>
      </w:tabs>
      <w:ind w:left="568"/>
    </w:pPr>
  </w:style>
  <w:style w:type="paragraph" w:customStyle="1" w:styleId="Listing">
    <w:name w:val="Listing"/>
    <w:basedOn w:val="Standard"/>
    <w:rsid w:val="007B52EF"/>
    <w:pPr>
      <w:spacing w:after="0"/>
      <w:jc w:val="left"/>
    </w:pPr>
    <w:rPr>
      <w:rFonts w:ascii="Courier" w:hAnsi="Courier"/>
    </w:rPr>
  </w:style>
  <w:style w:type="paragraph" w:customStyle="1" w:styleId="Literatur">
    <w:name w:val="Literatur"/>
    <w:basedOn w:val="Standard"/>
    <w:rsid w:val="007B52EF"/>
    <w:pPr>
      <w:tabs>
        <w:tab w:val="left" w:pos="284"/>
      </w:tabs>
      <w:spacing w:after="120" w:line="220" w:lineRule="atLeast"/>
      <w:ind w:left="284" w:hanging="284"/>
    </w:pPr>
    <w:rPr>
      <w:sz w:val="18"/>
    </w:rPr>
  </w:style>
  <w:style w:type="character" w:styleId="Seitenzahl">
    <w:name w:val="page number"/>
    <w:basedOn w:val="Absatz-Standardschriftart"/>
    <w:rsid w:val="007B52EF"/>
    <w:rPr>
      <w:rFonts w:ascii="Times New Roman" w:hAnsi="Times New Roman"/>
      <w:sz w:val="20"/>
    </w:rPr>
  </w:style>
  <w:style w:type="paragraph" w:customStyle="1" w:styleId="Tabelle">
    <w:name w:val="Tabelle"/>
    <w:basedOn w:val="Standard"/>
    <w:semiHidden/>
    <w:unhideWhenUsed/>
    <w:rsid w:val="007B52EF"/>
    <w:pPr>
      <w:keepNext/>
      <w:keepLines/>
      <w:spacing w:before="20" w:after="20" w:line="180" w:lineRule="atLeast"/>
      <w:jc w:val="left"/>
    </w:pPr>
    <w:rPr>
      <w:sz w:val="16"/>
    </w:rPr>
  </w:style>
  <w:style w:type="paragraph" w:customStyle="1" w:styleId="Autor">
    <w:name w:val="Autor"/>
    <w:basedOn w:val="Standard"/>
    <w:rsid w:val="007B52EF"/>
    <w:pPr>
      <w:jc w:val="left"/>
    </w:pPr>
    <w:rPr>
      <w:sz w:val="24"/>
    </w:rPr>
  </w:style>
  <w:style w:type="paragraph" w:styleId="Verzeichnis1">
    <w:name w:val="toc 1"/>
    <w:basedOn w:val="Standard"/>
    <w:next w:val="Standard"/>
    <w:semiHidden/>
    <w:rsid w:val="007B52EF"/>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7B52EF"/>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7B52EF"/>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7B52EF"/>
    <w:pPr>
      <w:tabs>
        <w:tab w:val="right" w:pos="7474"/>
      </w:tabs>
      <w:ind w:left="709"/>
    </w:pPr>
    <w:rPr>
      <w:noProof/>
    </w:rPr>
  </w:style>
  <w:style w:type="paragraph" w:customStyle="1" w:styleId="Zitat1">
    <w:name w:val="Zitat1"/>
    <w:basedOn w:val="Standard"/>
    <w:rsid w:val="007B52EF"/>
    <w:pPr>
      <w:ind w:left="284" w:right="284"/>
    </w:pPr>
    <w:rPr>
      <w:i/>
    </w:rPr>
  </w:style>
  <w:style w:type="paragraph" w:styleId="Beschriftung">
    <w:name w:val="caption"/>
    <w:basedOn w:val="Standard"/>
    <w:next w:val="Standard"/>
    <w:uiPriority w:val="35"/>
    <w:qFormat/>
    <w:rsid w:val="00C025D4"/>
    <w:pPr>
      <w:spacing w:before="160" w:after="360" w:line="180" w:lineRule="atLeast"/>
      <w:jc w:val="center"/>
    </w:pPr>
    <w:rPr>
      <w:i/>
      <w:sz w:val="16"/>
    </w:rPr>
  </w:style>
  <w:style w:type="paragraph" w:styleId="Fuzeile">
    <w:name w:val="footer"/>
    <w:basedOn w:val="Funotentext"/>
    <w:link w:val="FuzeileZchn"/>
    <w:uiPriority w:val="99"/>
    <w:qFormat/>
    <w:rsid w:val="009E61D7"/>
  </w:style>
  <w:style w:type="character" w:customStyle="1" w:styleId="FuzeileZchn">
    <w:name w:val="Fußzeile Zchn"/>
    <w:basedOn w:val="Absatz-Standardschriftart"/>
    <w:link w:val="Fuzeile"/>
    <w:uiPriority w:val="99"/>
    <w:rsid w:val="009E61D7"/>
    <w:rPr>
      <w:rFonts w:ascii="Times New Roman" w:eastAsia="Times New Roman" w:hAnsi="Times New Roman"/>
      <w:sz w:val="16"/>
    </w:rPr>
  </w:style>
  <w:style w:type="paragraph" w:styleId="Endnotentext">
    <w:name w:val="endnote text"/>
    <w:basedOn w:val="Standard"/>
    <w:link w:val="EndnotentextZchn"/>
    <w:uiPriority w:val="99"/>
    <w:semiHidden/>
    <w:unhideWhenUsed/>
    <w:rsid w:val="009E61D7"/>
    <w:pPr>
      <w:spacing w:after="0" w:line="240" w:lineRule="auto"/>
    </w:pPr>
  </w:style>
  <w:style w:type="character" w:customStyle="1" w:styleId="EndnotentextZchn">
    <w:name w:val="Endnotentext Zchn"/>
    <w:basedOn w:val="Absatz-Standardschriftart"/>
    <w:link w:val="Endnotentext"/>
    <w:uiPriority w:val="99"/>
    <w:semiHidden/>
    <w:rsid w:val="009E61D7"/>
    <w:rPr>
      <w:rFonts w:ascii="Times New Roman" w:eastAsia="Times New Roman" w:hAnsi="Times New Roman"/>
    </w:rPr>
  </w:style>
  <w:style w:type="paragraph" w:styleId="Verzeichnis5">
    <w:name w:val="toc 5"/>
    <w:basedOn w:val="Standard"/>
    <w:next w:val="Standard"/>
    <w:autoRedefine/>
    <w:semiHidden/>
    <w:rsid w:val="007B52EF"/>
    <w:pPr>
      <w:ind w:left="800"/>
    </w:pPr>
  </w:style>
  <w:style w:type="paragraph" w:customStyle="1" w:styleId="StandardoA">
    <w:name w:val="Standard o.A."/>
    <w:basedOn w:val="Standard"/>
    <w:next w:val="Standard"/>
    <w:rsid w:val="007B52EF"/>
    <w:pPr>
      <w:spacing w:after="0"/>
    </w:pPr>
  </w:style>
  <w:style w:type="paragraph" w:customStyle="1" w:styleId="ListeEinzugmA">
    <w:name w:val="Liste Einzug m. A."/>
    <w:basedOn w:val="ListeEinzug"/>
    <w:next w:val="Standard"/>
    <w:rsid w:val="007B52EF"/>
    <w:pPr>
      <w:spacing w:after="140"/>
    </w:pPr>
  </w:style>
  <w:style w:type="paragraph" w:styleId="Verzeichnis6">
    <w:name w:val="toc 6"/>
    <w:basedOn w:val="Standard"/>
    <w:next w:val="Standard"/>
    <w:autoRedefine/>
    <w:semiHidden/>
    <w:rsid w:val="007B52EF"/>
    <w:pPr>
      <w:ind w:left="1000"/>
    </w:pPr>
  </w:style>
  <w:style w:type="paragraph" w:styleId="Verzeichnis7">
    <w:name w:val="toc 7"/>
    <w:basedOn w:val="Standard"/>
    <w:next w:val="Standard"/>
    <w:autoRedefine/>
    <w:semiHidden/>
    <w:rsid w:val="007B52EF"/>
    <w:pPr>
      <w:ind w:left="1200"/>
    </w:pPr>
  </w:style>
  <w:style w:type="paragraph" w:styleId="Verzeichnis8">
    <w:name w:val="toc 8"/>
    <w:basedOn w:val="Standard"/>
    <w:next w:val="Standard"/>
    <w:autoRedefine/>
    <w:semiHidden/>
    <w:rsid w:val="007B52EF"/>
    <w:pPr>
      <w:ind w:left="1400"/>
    </w:pPr>
  </w:style>
  <w:style w:type="paragraph" w:styleId="Verzeichnis9">
    <w:name w:val="toc 9"/>
    <w:basedOn w:val="Standard"/>
    <w:next w:val="Standard"/>
    <w:autoRedefine/>
    <w:semiHidden/>
    <w:rsid w:val="007B52EF"/>
    <w:pPr>
      <w:ind w:left="1600"/>
    </w:pPr>
  </w:style>
  <w:style w:type="character" w:styleId="Hyperlink">
    <w:name w:val="Hyperlink"/>
    <w:basedOn w:val="Absatz-Standardschriftart"/>
    <w:uiPriority w:val="99"/>
    <w:rsid w:val="007B52EF"/>
    <w:rPr>
      <w:color w:val="0000FF"/>
      <w:u w:val="single"/>
    </w:rPr>
  </w:style>
  <w:style w:type="character" w:styleId="Endnotenzeichen">
    <w:name w:val="endnote reference"/>
    <w:basedOn w:val="Absatz-Standardschriftart"/>
    <w:uiPriority w:val="99"/>
    <w:semiHidden/>
    <w:unhideWhenUsed/>
    <w:rsid w:val="009E61D7"/>
    <w:rPr>
      <w:vertAlign w:val="superscript"/>
    </w:rPr>
  </w:style>
  <w:style w:type="character" w:styleId="Fett">
    <w:name w:val="Strong"/>
    <w:basedOn w:val="Absatz-Standardschriftart"/>
    <w:qFormat/>
    <w:rsid w:val="007B52EF"/>
    <w:rPr>
      <w:b/>
      <w:bCs/>
    </w:rPr>
  </w:style>
  <w:style w:type="character" w:styleId="Hervorhebung">
    <w:name w:val="Emphasis"/>
    <w:basedOn w:val="Absatz-Standardschriftart"/>
    <w:qFormat/>
    <w:rsid w:val="007B52EF"/>
    <w:rPr>
      <w:i/>
      <w:iCs/>
    </w:rPr>
  </w:style>
  <w:style w:type="paragraph" w:styleId="NurText">
    <w:name w:val="Plain Text"/>
    <w:basedOn w:val="Standard"/>
    <w:link w:val="NurTextZchn"/>
    <w:rsid w:val="007B52EF"/>
    <w:pPr>
      <w:numPr>
        <w:numId w:val="9"/>
      </w:numPr>
      <w:tabs>
        <w:tab w:val="clear" w:pos="1209"/>
      </w:tabs>
      <w:ind w:left="0" w:firstLine="0"/>
    </w:pPr>
    <w:rPr>
      <w:rFonts w:ascii="Courier New" w:hAnsi="Courier New" w:cs="Courier New"/>
    </w:rPr>
  </w:style>
  <w:style w:type="character" w:customStyle="1" w:styleId="NurTextZchn">
    <w:name w:val="Nur Text Zchn"/>
    <w:basedOn w:val="Absatz-Standardschriftart"/>
    <w:link w:val="NurText"/>
    <w:rsid w:val="007B52EF"/>
    <w:rPr>
      <w:rFonts w:ascii="Courier New" w:eastAsia="Times New Roman" w:hAnsi="Courier New" w:cs="Courier New"/>
      <w:sz w:val="20"/>
      <w:szCs w:val="20"/>
      <w:lang w:eastAsia="de-DE"/>
    </w:rPr>
  </w:style>
  <w:style w:type="paragraph" w:styleId="Titel">
    <w:name w:val="Title"/>
    <w:basedOn w:val="Standard"/>
    <w:link w:val="TitelZchn"/>
    <w:qFormat/>
    <w:rsid w:val="007B52EF"/>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7B52EF"/>
    <w:rPr>
      <w:rFonts w:ascii="Times New Roman" w:eastAsia="Times New Roman" w:hAnsi="Times New Roman" w:cs="Arial"/>
      <w:bCs/>
      <w:kern w:val="28"/>
      <w:sz w:val="48"/>
      <w:szCs w:val="32"/>
      <w:lang w:eastAsia="de-DE"/>
    </w:rPr>
  </w:style>
  <w:style w:type="paragraph" w:customStyle="1" w:styleId="Institution">
    <w:name w:val="Institution"/>
    <w:basedOn w:val="Autor"/>
    <w:rsid w:val="007B52EF"/>
    <w:rPr>
      <w:sz w:val="20"/>
    </w:rPr>
  </w:style>
  <w:style w:type="paragraph" w:customStyle="1" w:styleId="Formatvorlage1">
    <w:name w:val="Formatvorlage1"/>
    <w:basedOn w:val="Kopfzeile"/>
    <w:semiHidden/>
    <w:rsid w:val="007B52EF"/>
    <w:pPr>
      <w:pBdr>
        <w:bottom w:val="none" w:sz="0" w:space="0" w:color="auto"/>
      </w:pBdr>
    </w:pPr>
    <w:rPr>
      <w:sz w:val="20"/>
    </w:rPr>
  </w:style>
  <w:style w:type="paragraph" w:customStyle="1" w:styleId="Zusammenfassungstext">
    <w:name w:val="Zusammenfassungstext"/>
    <w:basedOn w:val="Standard"/>
    <w:next w:val="Standard"/>
    <w:rsid w:val="007B52EF"/>
    <w:rPr>
      <w:sz w:val="18"/>
    </w:rPr>
  </w:style>
  <w:style w:type="paragraph" w:customStyle="1" w:styleId="Zusammenfassung">
    <w:name w:val="Zusammenfassung"/>
    <w:basedOn w:val="berschrift3"/>
    <w:rsid w:val="007B52EF"/>
    <w:pPr>
      <w:numPr>
        <w:ilvl w:val="0"/>
        <w:numId w:val="0"/>
      </w:numPr>
    </w:pPr>
  </w:style>
  <w:style w:type="paragraph" w:styleId="Sprechblasentext">
    <w:name w:val="Balloon Text"/>
    <w:basedOn w:val="Standard"/>
    <w:link w:val="SprechblasentextZchn"/>
    <w:uiPriority w:val="99"/>
    <w:semiHidden/>
    <w:unhideWhenUsed/>
    <w:rsid w:val="00D37D3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7D30"/>
    <w:rPr>
      <w:rFonts w:ascii="Tahoma" w:eastAsia="Times New Roman" w:hAnsi="Tahoma" w:cs="Tahoma"/>
      <w:sz w:val="16"/>
      <w:szCs w:val="16"/>
    </w:rPr>
  </w:style>
  <w:style w:type="paragraph" w:customStyle="1" w:styleId="Name">
    <w:name w:val="Name"/>
    <w:basedOn w:val="Standard"/>
    <w:autoRedefine/>
    <w:qFormat/>
    <w:rsid w:val="00650006"/>
    <w:pPr>
      <w:spacing w:before="120" w:after="120" w:line="240" w:lineRule="auto"/>
      <w:jc w:val="left"/>
    </w:pPr>
    <w:rPr>
      <w:rFonts w:ascii="Helvetica" w:hAnsi="Helvetica"/>
      <w:sz w:val="24"/>
    </w:rPr>
  </w:style>
  <w:style w:type="paragraph" w:customStyle="1" w:styleId="Kurzvita">
    <w:name w:val="Kurzvita"/>
    <w:basedOn w:val="Standard"/>
    <w:autoRedefine/>
    <w:qFormat/>
    <w:rsid w:val="00650006"/>
    <w:rPr>
      <w:sz w:val="18"/>
    </w:rPr>
  </w:style>
  <w:style w:type="paragraph" w:styleId="Listenabsatz">
    <w:name w:val="List Paragraph"/>
    <w:basedOn w:val="Standard"/>
    <w:uiPriority w:val="34"/>
    <w:qFormat/>
    <w:rsid w:val="009E6F2B"/>
    <w:pPr>
      <w:ind w:left="720"/>
      <w:contextualSpacing/>
    </w:pPr>
  </w:style>
  <w:style w:type="character" w:styleId="Kommentarzeichen">
    <w:name w:val="annotation reference"/>
    <w:basedOn w:val="Absatz-Standardschriftart"/>
    <w:uiPriority w:val="99"/>
    <w:semiHidden/>
    <w:unhideWhenUsed/>
    <w:rsid w:val="00680B53"/>
    <w:rPr>
      <w:sz w:val="16"/>
      <w:szCs w:val="16"/>
    </w:rPr>
  </w:style>
  <w:style w:type="paragraph" w:styleId="Kommentartext">
    <w:name w:val="annotation text"/>
    <w:basedOn w:val="Standard"/>
    <w:link w:val="KommentartextZchn"/>
    <w:uiPriority w:val="99"/>
    <w:semiHidden/>
    <w:unhideWhenUsed/>
    <w:rsid w:val="00680B53"/>
    <w:pPr>
      <w:spacing w:line="240" w:lineRule="auto"/>
    </w:pPr>
  </w:style>
  <w:style w:type="character" w:customStyle="1" w:styleId="KommentartextZchn">
    <w:name w:val="Kommentartext Zchn"/>
    <w:basedOn w:val="Absatz-Standardschriftart"/>
    <w:link w:val="Kommentartext"/>
    <w:uiPriority w:val="99"/>
    <w:semiHidden/>
    <w:rsid w:val="00680B53"/>
    <w:rPr>
      <w:rFonts w:ascii="Times New Roman" w:eastAsia="Times New Roman" w:hAnsi="Times New Roman"/>
    </w:rPr>
  </w:style>
  <w:style w:type="paragraph" w:styleId="Kommentarthema">
    <w:name w:val="annotation subject"/>
    <w:basedOn w:val="Kommentartext"/>
    <w:next w:val="Kommentartext"/>
    <w:link w:val="KommentarthemaZchn"/>
    <w:uiPriority w:val="99"/>
    <w:semiHidden/>
    <w:unhideWhenUsed/>
    <w:rsid w:val="00680B53"/>
    <w:rPr>
      <w:b/>
      <w:bCs/>
    </w:rPr>
  </w:style>
  <w:style w:type="character" w:customStyle="1" w:styleId="KommentarthemaZchn">
    <w:name w:val="Kommentarthema Zchn"/>
    <w:basedOn w:val="KommentartextZchn"/>
    <w:link w:val="Kommentarthema"/>
    <w:uiPriority w:val="99"/>
    <w:semiHidden/>
    <w:rsid w:val="00680B53"/>
    <w:rPr>
      <w:rFonts w:ascii="Times New Roman" w:eastAsia="Times New Roman" w:hAnsi="Times New Roman"/>
      <w:b/>
      <w:bCs/>
    </w:rPr>
  </w:style>
  <w:style w:type="character" w:styleId="BesuchterHyperlink">
    <w:name w:val="FollowedHyperlink"/>
    <w:basedOn w:val="Absatz-Standardschriftart"/>
    <w:semiHidden/>
    <w:unhideWhenUsed/>
    <w:rsid w:val="00B566D1"/>
    <w:rPr>
      <w:color w:val="800080" w:themeColor="followedHyperlink"/>
      <w:u w:val="single"/>
    </w:rPr>
  </w:style>
  <w:style w:type="paragraph" w:styleId="Abbildungsverzeichnis">
    <w:name w:val="table of figures"/>
    <w:basedOn w:val="Standard"/>
    <w:next w:val="Standard"/>
    <w:uiPriority w:val="99"/>
    <w:unhideWhenUsed/>
    <w:rsid w:val="00AC20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834026">
      <w:bodyDiv w:val="1"/>
      <w:marLeft w:val="0"/>
      <w:marRight w:val="0"/>
      <w:marTop w:val="0"/>
      <w:marBottom w:val="0"/>
      <w:divBdr>
        <w:top w:val="none" w:sz="0" w:space="0" w:color="auto"/>
        <w:left w:val="none" w:sz="0" w:space="0" w:color="auto"/>
        <w:bottom w:val="none" w:sz="0" w:space="0" w:color="auto"/>
        <w:right w:val="none" w:sz="0" w:space="0" w:color="auto"/>
      </w:divBdr>
      <w:divsChild>
        <w:div w:id="1893416844">
          <w:marLeft w:val="0"/>
          <w:marRight w:val="0"/>
          <w:marTop w:val="0"/>
          <w:marBottom w:val="0"/>
          <w:divBdr>
            <w:top w:val="none" w:sz="0" w:space="0" w:color="auto"/>
            <w:left w:val="none" w:sz="0" w:space="0" w:color="auto"/>
            <w:bottom w:val="none" w:sz="0" w:space="0" w:color="auto"/>
            <w:right w:val="none" w:sz="0" w:space="0" w:color="auto"/>
          </w:divBdr>
        </w:div>
        <w:div w:id="1932426786">
          <w:marLeft w:val="0"/>
          <w:marRight w:val="0"/>
          <w:marTop w:val="0"/>
          <w:marBottom w:val="0"/>
          <w:divBdr>
            <w:top w:val="none" w:sz="0" w:space="0" w:color="auto"/>
            <w:left w:val="none" w:sz="0" w:space="0" w:color="auto"/>
            <w:bottom w:val="none" w:sz="0" w:space="0" w:color="auto"/>
            <w:right w:val="none" w:sz="0" w:space="0" w:color="auto"/>
          </w:divBdr>
        </w:div>
        <w:div w:id="2137605713">
          <w:marLeft w:val="0"/>
          <w:marRight w:val="0"/>
          <w:marTop w:val="0"/>
          <w:marBottom w:val="0"/>
          <w:divBdr>
            <w:top w:val="none" w:sz="0" w:space="0" w:color="auto"/>
            <w:left w:val="none" w:sz="0" w:space="0" w:color="auto"/>
            <w:bottom w:val="none" w:sz="0" w:space="0" w:color="auto"/>
            <w:right w:val="none" w:sz="0" w:space="0" w:color="auto"/>
          </w:divBdr>
        </w:div>
        <w:div w:id="815416243">
          <w:marLeft w:val="0"/>
          <w:marRight w:val="0"/>
          <w:marTop w:val="0"/>
          <w:marBottom w:val="0"/>
          <w:divBdr>
            <w:top w:val="none" w:sz="0" w:space="0" w:color="auto"/>
            <w:left w:val="none" w:sz="0" w:space="0" w:color="auto"/>
            <w:bottom w:val="none" w:sz="0" w:space="0" w:color="auto"/>
            <w:right w:val="none" w:sz="0" w:space="0" w:color="auto"/>
          </w:divBdr>
        </w:div>
        <w:div w:id="1037000899">
          <w:marLeft w:val="0"/>
          <w:marRight w:val="0"/>
          <w:marTop w:val="0"/>
          <w:marBottom w:val="0"/>
          <w:divBdr>
            <w:top w:val="none" w:sz="0" w:space="0" w:color="auto"/>
            <w:left w:val="none" w:sz="0" w:space="0" w:color="auto"/>
            <w:bottom w:val="none" w:sz="0" w:space="0" w:color="auto"/>
            <w:right w:val="none" w:sz="0" w:space="0" w:color="auto"/>
          </w:divBdr>
        </w:div>
      </w:divsChild>
    </w:div>
    <w:div w:id="1436516142">
      <w:bodyDiv w:val="1"/>
      <w:marLeft w:val="0"/>
      <w:marRight w:val="0"/>
      <w:marTop w:val="0"/>
      <w:marBottom w:val="0"/>
      <w:divBdr>
        <w:top w:val="none" w:sz="0" w:space="0" w:color="auto"/>
        <w:left w:val="none" w:sz="0" w:space="0" w:color="auto"/>
        <w:bottom w:val="none" w:sz="0" w:space="0" w:color="auto"/>
        <w:right w:val="none" w:sz="0" w:space="0" w:color="auto"/>
      </w:divBdr>
    </w:div>
    <w:div w:id="1498880265">
      <w:bodyDiv w:val="1"/>
      <w:marLeft w:val="0"/>
      <w:marRight w:val="0"/>
      <w:marTop w:val="0"/>
      <w:marBottom w:val="0"/>
      <w:divBdr>
        <w:top w:val="none" w:sz="0" w:space="0" w:color="auto"/>
        <w:left w:val="none" w:sz="0" w:space="0" w:color="auto"/>
        <w:bottom w:val="none" w:sz="0" w:space="0" w:color="auto"/>
        <w:right w:val="none" w:sz="0" w:space="0" w:color="auto"/>
      </w:divBdr>
      <w:divsChild>
        <w:div w:id="250547947">
          <w:marLeft w:val="0"/>
          <w:marRight w:val="0"/>
          <w:marTop w:val="0"/>
          <w:marBottom w:val="0"/>
          <w:divBdr>
            <w:top w:val="none" w:sz="0" w:space="0" w:color="auto"/>
            <w:left w:val="none" w:sz="0" w:space="0" w:color="auto"/>
            <w:bottom w:val="none" w:sz="0" w:space="0" w:color="auto"/>
            <w:right w:val="none" w:sz="0" w:space="0" w:color="auto"/>
          </w:divBdr>
          <w:divsChild>
            <w:div w:id="2116902851">
              <w:marLeft w:val="0"/>
              <w:marRight w:val="0"/>
              <w:marTop w:val="0"/>
              <w:marBottom w:val="0"/>
              <w:divBdr>
                <w:top w:val="none" w:sz="0" w:space="0" w:color="auto"/>
                <w:left w:val="none" w:sz="0" w:space="0" w:color="auto"/>
                <w:bottom w:val="none" w:sz="0" w:space="0" w:color="auto"/>
                <w:right w:val="none" w:sz="0" w:space="0" w:color="auto"/>
              </w:divBdr>
            </w:div>
            <w:div w:id="1546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0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heverge.com/2016/2/17/11021214/leap-motion-hand-tracker-virtual-reality-orion-mobile-vr"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theverge.com/2017/10/25/16542870/microsoft-kinect-dead-stop-manufacturing" TargetMode="Externa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262071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GIT~1\AppData\Local\Temp\Autorenrichtlinien_MUC16.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1FF2C-54BF-44ED-A536-DD8FD3AE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Autorenrichtlinien_MUC16.dotx</Template>
  <TotalTime>0</TotalTime>
  <Pages>10</Pages>
  <Words>2875</Words>
  <Characters>18113</Characters>
  <Application>Microsoft Office Word</Application>
  <DocSecurity>0</DocSecurity>
  <Lines>150</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Autorenrichtlinien</vt:lpstr>
      <vt:lpstr>Autorenrichtlinien</vt:lpstr>
    </vt:vector>
  </TitlesOfParts>
  <Company>TU Chemnitz</Company>
  <LinksUpToDate>false</LinksUpToDate>
  <CharactersWithSpaces>20947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Autorenrichtlinien</dc:title>
  <dc:creator>birgit</dc:creator>
  <cp:lastModifiedBy>Tobias L.</cp:lastModifiedBy>
  <cp:revision>65</cp:revision>
  <cp:lastPrinted>2018-02-19T09:08:00Z</cp:lastPrinted>
  <dcterms:created xsi:type="dcterms:W3CDTF">2017-12-19T07:03:00Z</dcterms:created>
  <dcterms:modified xsi:type="dcterms:W3CDTF">2018-02-20T14:13:00Z</dcterms:modified>
</cp:coreProperties>
</file>